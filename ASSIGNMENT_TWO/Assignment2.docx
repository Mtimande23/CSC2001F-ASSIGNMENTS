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E82D5" w14:textId="77777777" w:rsidR="002A54EC" w:rsidRDefault="00000000" w:rsidP="004E59D2">
      <w:pPr>
        <w:rPr>
          <w:rFonts w:ascii="Liberation Sans" w:hAnsi="Liberation Sans" w:cs="Liberation Sans"/>
        </w:rPr>
      </w:pPr>
      <w:r>
        <w:rPr>
          <w:rFonts w:ascii="Liberation Sans" w:eastAsia="Liberation Sans" w:hAnsi="Liberation Sans" w:cs="Liberation Sans"/>
        </w:rPr>
        <w:t>CSC2001F 2025 Data Structures Assignment 2</w:t>
      </w:r>
    </w:p>
    <w:p w14:paraId="408DE3B8" w14:textId="77777777" w:rsidR="002A54EC" w:rsidRDefault="00000000">
      <w:pPr>
        <w:pStyle w:val="Heading2"/>
        <w:rPr>
          <w:rFonts w:ascii="Liberation Sans" w:hAnsi="Liberation Sans" w:cs="Liberation Sans"/>
        </w:rPr>
      </w:pPr>
      <w:r>
        <w:rPr>
          <w:rFonts w:ascii="Liberation Sans" w:eastAsia="Liberation Sans" w:hAnsi="Liberation Sans" w:cs="Liberation Sans"/>
        </w:rPr>
        <w:t>Instructions</w:t>
      </w:r>
      <w:r>
        <w:rPr>
          <w:rFonts w:ascii="Liberation Sans" w:eastAsia="Liberation Sans" w:hAnsi="Liberation Sans" w:cs="Liberation Sans"/>
        </w:rPr>
        <w:tab/>
      </w:r>
    </w:p>
    <w:p w14:paraId="1E65E87B" w14:textId="77777777" w:rsidR="002A54EC" w:rsidRDefault="00000000">
      <w:pPr>
        <w:rPr>
          <w:rFonts w:ascii="Liberation Sans" w:hAnsi="Liberation Sans" w:cs="Liberation Sans"/>
        </w:rPr>
      </w:pPr>
      <w:r>
        <w:rPr>
          <w:rFonts w:ascii="Liberation Sans" w:eastAsia="Liberation Sans" w:hAnsi="Liberation Sans" w:cs="Liberation Sans"/>
        </w:rPr>
        <w:t xml:space="preserve">The goal of this assignment is to test the performance of the AVL Tree to determine if AVL trees really do balance nodes and provide good performance irrespective of the size of the data. </w:t>
      </w:r>
    </w:p>
    <w:p w14:paraId="469479F8" w14:textId="77777777" w:rsidR="002A54EC" w:rsidRDefault="00000000">
      <w:pPr>
        <w:pStyle w:val="Heading2"/>
        <w:rPr>
          <w:rFonts w:ascii="Liberation Sans" w:hAnsi="Liberation Sans" w:cs="Liberation Sans"/>
        </w:rPr>
      </w:pPr>
      <w:r>
        <w:rPr>
          <w:rFonts w:ascii="Liberation Sans" w:eastAsia="Liberation Sans" w:hAnsi="Liberation Sans" w:cs="Liberation Sans"/>
        </w:rPr>
        <w:t>Dataset</w:t>
      </w:r>
    </w:p>
    <w:p w14:paraId="4917FD47" w14:textId="77777777" w:rsidR="002A54EC" w:rsidRDefault="00000000">
      <w:pPr>
        <w:rPr>
          <w:rFonts w:ascii="Liberation Sans" w:hAnsi="Liberation Sans" w:cs="Liberation Sans"/>
        </w:rPr>
      </w:pPr>
      <w:r>
        <w:rPr>
          <w:rFonts w:ascii="Liberation Sans" w:eastAsia="Liberation Sans" w:hAnsi="Liberation Sans" w:cs="Liberation Sans"/>
        </w:rPr>
        <w:t xml:space="preserve">The dataset to be used is the same as in Assignment 1. </w:t>
      </w:r>
    </w:p>
    <w:p w14:paraId="385C72FF" w14:textId="77777777" w:rsidR="002A54EC" w:rsidRDefault="00000000">
      <w:pPr>
        <w:pStyle w:val="Heading2"/>
        <w:rPr>
          <w:rFonts w:ascii="Liberation Sans" w:hAnsi="Liberation Sans" w:cs="Liberation Sans"/>
        </w:rPr>
      </w:pPr>
      <w:r>
        <w:rPr>
          <w:rFonts w:ascii="Liberation Sans" w:eastAsia="Liberation Sans" w:hAnsi="Liberation Sans" w:cs="Liberation Sans"/>
        </w:rPr>
        <w:t>Part 1: Program</w:t>
      </w:r>
    </w:p>
    <w:p w14:paraId="4DB4712F" w14:textId="77777777" w:rsidR="002A54EC" w:rsidRDefault="00000000">
      <w:pPr>
        <w:rPr>
          <w:rFonts w:ascii="Liberation Sans" w:hAnsi="Liberation Sans" w:cs="Liberation Sans"/>
        </w:rPr>
      </w:pPr>
      <w:r>
        <w:rPr>
          <w:rFonts w:ascii="Liberation Sans" w:eastAsia="Liberation Sans" w:hAnsi="Liberation Sans" w:cs="Liberation Sans"/>
        </w:rPr>
        <w:t>Create an application as described below to store and retrieve data using the AVL binary search tree data structure.</w:t>
      </w:r>
    </w:p>
    <w:p w14:paraId="1E66FC08" w14:textId="77777777" w:rsidR="002A54EC" w:rsidRDefault="00000000">
      <w:pPr>
        <w:rPr>
          <w:rFonts w:ascii="Liberation Sans" w:hAnsi="Liberation Sans" w:cs="Liberation Sans"/>
        </w:rPr>
      </w:pPr>
      <w:r>
        <w:rPr>
          <w:rFonts w:ascii="Liberation Sans" w:eastAsia="Liberation Sans" w:hAnsi="Liberation Sans" w:cs="Liberation Sans"/>
        </w:rPr>
        <w:t xml:space="preserve">Write an application </w:t>
      </w:r>
      <w:proofErr w:type="spellStart"/>
      <w:r>
        <w:rPr>
          <w:rFonts w:ascii="Source Code Pro" w:eastAsia="Source Code Pro" w:hAnsi="Source Code Pro" w:cs="Source Code Pro"/>
          <w:b/>
          <w:bCs/>
        </w:rPr>
        <w:t>GenericsKbAVLApp</w:t>
      </w:r>
      <w:proofErr w:type="spellEnd"/>
      <w:r>
        <w:rPr>
          <w:rFonts w:ascii="Liberation Sans" w:eastAsia="Liberation Sans" w:hAnsi="Liberation Sans" w:cs="Liberation Sans"/>
        </w:rPr>
        <w:t xml:space="preserve"> to read in the attached text file (</w:t>
      </w:r>
      <w:r>
        <w:rPr>
          <w:rFonts w:ascii="Source Code Pro" w:eastAsia="Source Code Pro" w:hAnsi="Source Code Pro" w:cs="Source Code Pro"/>
          <w:color w:val="000000"/>
          <w:sz w:val="20"/>
          <w:szCs w:val="20"/>
        </w:rPr>
        <w:t>GenericsKB.txt</w:t>
      </w:r>
      <w:r>
        <w:rPr>
          <w:rFonts w:ascii="Liberation Sans" w:eastAsia="Liberation Sans" w:hAnsi="Liberation Sans" w:cs="Liberation Sans"/>
        </w:rPr>
        <w:t>) and store the data items within an AVL Tree. Each data item consists of a term (which should be used as the key – assume that there won’t be duplicate keys in the dataset), sentence and confidence score.</w:t>
      </w:r>
    </w:p>
    <w:p w14:paraId="6FDF7E38" w14:textId="77777777" w:rsidR="002A54EC" w:rsidRDefault="00000000">
      <w:pPr>
        <w:rPr>
          <w:rFonts w:ascii="Liberation Sans" w:hAnsi="Liberation Sans" w:cs="Liberation Sans"/>
        </w:rPr>
      </w:pPr>
      <w:r>
        <w:rPr>
          <w:rFonts w:ascii="Liberation Sans" w:eastAsia="Liberation Sans" w:hAnsi="Liberation Sans" w:cs="Liberation Sans"/>
        </w:rPr>
        <w:t>After loading the dataset, a second file (</w:t>
      </w:r>
      <w:r>
        <w:rPr>
          <w:rFonts w:ascii="Source Code Pro" w:eastAsia="Source Code Pro" w:hAnsi="Source Code Pro" w:cs="Source Code Pro"/>
          <w:color w:val="000000"/>
          <w:sz w:val="20"/>
          <w:szCs w:val="20"/>
        </w:rPr>
        <w:t>GenericsKB-queries.txt</w:t>
      </w:r>
      <w:r>
        <w:rPr>
          <w:rFonts w:ascii="Liberation Sans" w:eastAsia="Liberation Sans" w:hAnsi="Liberation Sans" w:cs="Liberation Sans"/>
        </w:rPr>
        <w:t xml:space="preserve">) should be read in. This file consists of a list of terms (one term per line) only. The application should perform a search for each of the query terms (one at a time). If the term (e.g. “tree”) is found in the AVL tree, the data entry should be printed out (e.g. “tree: Trees remove carbon dioxide from the atmosphere. (1.0)"). If there is no match, an appropriate message should be printed out (e.g. “Term not found: tree”). </w:t>
      </w:r>
    </w:p>
    <w:p w14:paraId="6BFA16D6" w14:textId="77777777" w:rsidR="002A54EC" w:rsidRPr="004E59D2" w:rsidRDefault="00000000">
      <w:pPr>
        <w:rPr>
          <w:rFonts w:ascii="Liberation Sans" w:hAnsi="Liberation Sans" w:cs="Liberation Sans"/>
          <w:highlight w:val="yellow"/>
        </w:rPr>
      </w:pPr>
      <w:r w:rsidRPr="004E59D2">
        <w:rPr>
          <w:rFonts w:ascii="Liberation Sans" w:eastAsia="Liberation Sans" w:hAnsi="Liberation Sans" w:cs="Liberation Sans"/>
          <w:highlight w:val="yellow"/>
        </w:rPr>
        <w:t xml:space="preserve">Your AVL Tree implementation can be created from scratch or re-used from anywhere. You may use the sample code provided. You may NOT replace the AVL Tree with a different data structure. </w:t>
      </w:r>
      <w:r w:rsidRPr="004E59D2">
        <w:rPr>
          <w:rFonts w:ascii="Liberation Sans" w:eastAsia="Liberation Sans" w:hAnsi="Liberation Sans" w:cs="Liberation Sans"/>
          <w:color w:val="000000"/>
          <w:highlight w:val="yellow"/>
        </w:rPr>
        <w:t>Use output redirection in Unix to save the output of each run to a file.</w:t>
      </w:r>
    </w:p>
    <w:p w14:paraId="744B108B" w14:textId="488278B6" w:rsidR="002A54EC" w:rsidRDefault="00000000">
      <w:pPr>
        <w:rPr>
          <w:rFonts w:ascii="Liberation Sans" w:eastAsia="Liberation Sans" w:hAnsi="Liberation Sans" w:cs="Liberation Sans"/>
        </w:rPr>
      </w:pPr>
      <w:r w:rsidRPr="004E59D2">
        <w:rPr>
          <w:rFonts w:ascii="Liberation Sans" w:eastAsia="Liberation Sans" w:hAnsi="Liberation Sans" w:cs="Liberation Sans"/>
          <w:highlight w:val="yellow"/>
        </w:rPr>
        <w:t>Test that your application can load the dataset correctly</w:t>
      </w:r>
      <w:r w:rsidR="00B2646B" w:rsidRPr="004E59D2">
        <w:rPr>
          <w:rFonts w:ascii="Liberation Sans" w:eastAsia="Liberation Sans" w:hAnsi="Liberation Sans" w:cs="Liberation Sans"/>
          <w:highlight w:val="yellow"/>
        </w:rPr>
        <w:t>.</w:t>
      </w:r>
      <w:r w:rsidRPr="004E59D2">
        <w:rPr>
          <w:rFonts w:ascii="Liberation Sans" w:eastAsia="Liberation Sans" w:hAnsi="Liberation Sans" w:cs="Liberation Sans"/>
          <w:highlight w:val="yellow"/>
        </w:rPr>
        <w:t xml:space="preserve"> </w:t>
      </w:r>
      <w:r w:rsidR="00B2646B" w:rsidRPr="004E59D2">
        <w:rPr>
          <w:rFonts w:ascii="Liberation Sans" w:eastAsia="Liberation Sans" w:hAnsi="Liberation Sans" w:cs="Liberation Sans"/>
          <w:highlight w:val="yellow"/>
        </w:rPr>
        <w:t>M</w:t>
      </w:r>
      <w:r w:rsidRPr="004E59D2">
        <w:rPr>
          <w:rFonts w:ascii="Liberation Sans" w:eastAsia="Liberation Sans" w:hAnsi="Liberation Sans" w:cs="Liberation Sans"/>
          <w:highlight w:val="yellow"/>
        </w:rPr>
        <w:t>anually construct a query file with 10 queries to test that the application can handle queries with both terms in the dataset and terms not in the dataset correctly.</w:t>
      </w:r>
    </w:p>
    <w:p w14:paraId="7EC6879F" w14:textId="77777777" w:rsidR="002A54EC" w:rsidRDefault="00000000">
      <w:pPr>
        <w:pStyle w:val="Heading2"/>
        <w:rPr>
          <w:rFonts w:ascii="Liberation Sans" w:eastAsia="Liberation Sans" w:hAnsi="Liberation Sans" w:cs="Liberation Sans"/>
        </w:rPr>
      </w:pPr>
      <w:r>
        <w:rPr>
          <w:rFonts w:ascii="Liberation Sans" w:eastAsia="Liberation Sans" w:hAnsi="Liberation Sans" w:cs="Liberation Sans"/>
        </w:rPr>
        <w:t>Part 2: Experiment</w:t>
      </w:r>
    </w:p>
    <w:p w14:paraId="214DEAF4" w14:textId="77777777" w:rsidR="002A54EC" w:rsidRDefault="00000000">
      <w:pPr>
        <w:pBdr>
          <w:top w:val="none" w:sz="4" w:space="0" w:color="000000"/>
          <w:left w:val="none" w:sz="4" w:space="0" w:color="000000"/>
          <w:bottom w:val="none" w:sz="4" w:space="0" w:color="000000"/>
          <w:right w:val="none" w:sz="4" w:space="0" w:color="000000"/>
        </w:pBdr>
        <w:rPr>
          <w:rFonts w:ascii="Liberation Sans" w:hAnsi="Liberation Sans" w:cs="Liberation Sans"/>
        </w:rPr>
      </w:pPr>
      <w:r>
        <w:rPr>
          <w:rFonts w:ascii="Liberation Sans" w:eastAsia="Liberation Sans" w:hAnsi="Liberation Sans" w:cs="Liberation Sans"/>
          <w:color w:val="000000"/>
        </w:rPr>
        <w:t xml:space="preserve">Conduct an experiment with </w:t>
      </w:r>
      <w:proofErr w:type="spellStart"/>
      <w:r>
        <w:rPr>
          <w:rFonts w:ascii="Source Code Pro" w:eastAsia="Source Code Pro" w:hAnsi="Source Code Pro" w:cs="Source Code Pro"/>
          <w:b/>
          <w:bCs/>
        </w:rPr>
        <w:t>GenericsKbAVLApp</w:t>
      </w:r>
      <w:proofErr w:type="spellEnd"/>
      <w:r>
        <w:rPr>
          <w:rFonts w:ascii="Liberation Sans" w:eastAsia="Liberation Sans" w:hAnsi="Liberation Sans" w:cs="Liberation Sans"/>
          <w:color w:val="000000"/>
        </w:rPr>
        <w:t xml:space="preserve"> to compare its performance with the theoretical performance of the algorithms. </w:t>
      </w:r>
    </w:p>
    <w:p w14:paraId="453B66C9" w14:textId="77777777" w:rsidR="002A54EC" w:rsidRDefault="00000000">
      <w:pPr>
        <w:pStyle w:val="Heading3"/>
      </w:pPr>
      <w:r>
        <w:t>Instrumentation</w:t>
      </w:r>
    </w:p>
    <w:p w14:paraId="12E30630" w14:textId="77777777" w:rsidR="002A54EC" w:rsidRDefault="00000000">
      <w:pPr>
        <w:pBdr>
          <w:top w:val="none" w:sz="4" w:space="0" w:color="000000"/>
          <w:left w:val="none" w:sz="4" w:space="0" w:color="000000"/>
          <w:bottom w:val="none" w:sz="4" w:space="0" w:color="000000"/>
          <w:right w:val="none" w:sz="4" w:space="0" w:color="000000"/>
        </w:pBdr>
        <w:rPr>
          <w:rFonts w:ascii="Liberation Sans" w:hAnsi="Liberation Sans" w:cs="Liberation Sans"/>
        </w:rPr>
      </w:pPr>
      <w:r>
        <w:rPr>
          <w:rFonts w:ascii="Liberation Sans" w:eastAsia="Liberation Sans" w:hAnsi="Liberation Sans" w:cs="Liberation Sans"/>
          <w:color w:val="000000"/>
        </w:rPr>
        <w:t xml:space="preserve">Add additional code to your program from Part 1 to count the number of </w:t>
      </w:r>
      <w:ins w:id="0">
        <w:r>
          <w:rPr>
            <w:rFonts w:ascii="Liberation Sans" w:eastAsia="Liberation Sans" w:hAnsi="Liberation Sans" w:cs="Liberation Sans"/>
            <w:i/>
            <w:iCs/>
            <w:color w:val="000000"/>
          </w:rPr>
          <w:t xml:space="preserve">comparison operations </w:t>
        </w:r>
        <w:r>
          <w:rPr>
            <w:rFonts w:ascii="Liberation Sans" w:eastAsia="Liberation Sans" w:hAnsi="Liberation Sans" w:cs="Liberation Sans"/>
            <w:color w:val="000000"/>
          </w:rPr>
          <w:t>(&lt;, &gt;, ==) you are performing in the code. Only count operations</w:t>
        </w:r>
      </w:ins>
      <w:r>
        <w:rPr>
          <w:rFonts w:ascii="Liberation Sans" w:eastAsia="Liberation Sans" w:hAnsi="Liberation Sans" w:cs="Liberation Sans"/>
          <w:color w:val="000000"/>
        </w:rPr>
        <w:t xml:space="preserve"> comparing the </w:t>
      </w:r>
      <w:ins w:id="1">
        <w:r>
          <w:rPr>
            <w:rFonts w:ascii="Liberation Sans" w:eastAsia="Liberation Sans" w:hAnsi="Liberation Sans" w:cs="Liberation Sans"/>
            <w:i/>
            <w:iCs/>
            <w:color w:val="000000"/>
          </w:rPr>
          <w:t>keys.</w:t>
        </w:r>
        <w:r>
          <w:rPr>
            <w:rFonts w:ascii="Liberation Sans" w:eastAsia="Liberation Sans" w:hAnsi="Liberation Sans" w:cs="Liberation Sans"/>
            <w:color w:val="000000"/>
          </w:rPr>
          <w:t xml:space="preserve"> This is called </w:t>
        </w:r>
      </w:ins>
      <w:r>
        <w:rPr>
          <w:rFonts w:ascii="Liberation Sans" w:eastAsia="Liberation Sans" w:hAnsi="Liberation Sans" w:cs="Liberation Sans"/>
          <w:b/>
          <w:color w:val="000000"/>
        </w:rPr>
        <w:t>instrumentation</w:t>
      </w:r>
      <w:r>
        <w:rPr>
          <w:rFonts w:ascii="Liberation Sans" w:eastAsia="Liberation Sans" w:hAnsi="Liberation Sans" w:cs="Liberation Sans"/>
          <w:color w:val="000000"/>
        </w:rPr>
        <w:t>. There are 3 basic steps:</w:t>
      </w:r>
    </w:p>
    <w:p w14:paraId="2A7118C2" w14:textId="77777777" w:rsidR="002A54EC" w:rsidRDefault="00000000">
      <w:pPr>
        <w:pStyle w:val="ListParagraph"/>
        <w:numPr>
          <w:ilvl w:val="0"/>
          <w:numId w:val="12"/>
        </w:numPr>
        <w:pBdr>
          <w:top w:val="none" w:sz="4" w:space="0" w:color="000000"/>
          <w:left w:val="none" w:sz="4" w:space="0" w:color="000000"/>
          <w:bottom w:val="none" w:sz="4" w:space="0" w:color="000000"/>
          <w:right w:val="none" w:sz="4" w:space="0" w:color="000000"/>
        </w:pBdr>
        <w:rPr>
          <w:rFonts w:ascii="Liberation Sans" w:hAnsi="Liberation Sans" w:cs="Liberation Sans"/>
        </w:rPr>
      </w:pPr>
      <w:r>
        <w:rPr>
          <w:rFonts w:ascii="Liberation Sans" w:eastAsia="Liberation Sans" w:hAnsi="Liberation Sans" w:cs="Liberation Sans"/>
          <w:color w:val="000000"/>
        </w:rPr>
        <w:t xml:space="preserve">First, create a variable/object (e.g., </w:t>
      </w:r>
      <w:proofErr w:type="spellStart"/>
      <w:r>
        <w:rPr>
          <w:rFonts w:ascii="Source Code Pro" w:eastAsia="Source Code Pro" w:hAnsi="Source Code Pro" w:cs="Source Code Pro"/>
          <w:color w:val="000000"/>
        </w:rPr>
        <w:t>opCount</w:t>
      </w:r>
      <w:proofErr w:type="spellEnd"/>
      <w:r>
        <w:rPr>
          <w:rFonts w:ascii="Source Code Pro" w:eastAsia="Source Code Pro" w:hAnsi="Source Code Pro" w:cs="Source Code Pro"/>
          <w:color w:val="000000"/>
        </w:rPr>
        <w:t>=0</w:t>
      </w:r>
      <w:r>
        <w:rPr>
          <w:rFonts w:ascii="Liberation Sans" w:eastAsia="Liberation Sans" w:hAnsi="Liberation Sans" w:cs="Liberation Sans"/>
          <w:color w:val="000000"/>
        </w:rPr>
        <w:t>) somewhere in your code to track the counter; you may use an instance variable in the data structure class.</w:t>
      </w:r>
    </w:p>
    <w:p w14:paraId="4FCFA297" w14:textId="77777777" w:rsidR="002A54EC" w:rsidRDefault="00000000">
      <w:pPr>
        <w:pStyle w:val="ListParagraph"/>
        <w:numPr>
          <w:ilvl w:val="0"/>
          <w:numId w:val="12"/>
        </w:numPr>
        <w:pBdr>
          <w:top w:val="none" w:sz="4" w:space="0" w:color="000000"/>
          <w:left w:val="none" w:sz="4" w:space="0" w:color="000000"/>
          <w:bottom w:val="none" w:sz="4" w:space="0" w:color="000000"/>
          <w:right w:val="none" w:sz="4" w:space="0" w:color="000000"/>
        </w:pBdr>
        <w:rPr>
          <w:rFonts w:ascii="Liberation Sans" w:hAnsi="Liberation Sans" w:cs="Liberation Sans"/>
        </w:rPr>
      </w:pPr>
      <w:r>
        <w:rPr>
          <w:rFonts w:ascii="Liberation Sans" w:eastAsia="Liberation Sans" w:hAnsi="Liberation Sans" w:cs="Liberation Sans"/>
          <w:color w:val="000000"/>
        </w:rPr>
        <w:lastRenderedPageBreak/>
        <w:t>Secondly, wherever there is an operation you want to count, increment the counter (</w:t>
      </w:r>
      <w:proofErr w:type="spellStart"/>
      <w:r>
        <w:rPr>
          <w:rFonts w:ascii="Source Code Pro" w:eastAsia="Source Code Pro" w:hAnsi="Source Code Pro" w:cs="Source Code Pro"/>
          <w:color w:val="000000"/>
        </w:rPr>
        <w:t>opCount</w:t>
      </w:r>
      <w:proofErr w:type="spellEnd"/>
      <w:r>
        <w:rPr>
          <w:rFonts w:ascii="Source Code Pro" w:eastAsia="Source Code Pro" w:hAnsi="Source Code Pro" w:cs="Source Code Pro"/>
          <w:color w:val="000000"/>
        </w:rPr>
        <w:t>++</w:t>
      </w:r>
      <w:r>
        <w:rPr>
          <w:rFonts w:ascii="Liberation Sans" w:eastAsia="Liberation Sans" w:hAnsi="Liberation Sans" w:cs="Liberation Sans"/>
          <w:color w:val="000000"/>
        </w:rPr>
        <w:t>). For example:</w:t>
      </w:r>
    </w:p>
    <w:p w14:paraId="6B9D6C12" w14:textId="77777777" w:rsidR="002A54EC" w:rsidRDefault="00000000">
      <w:pPr>
        <w:pBdr>
          <w:top w:val="none" w:sz="4" w:space="0" w:color="000000"/>
          <w:left w:val="none" w:sz="4" w:space="0" w:color="000000"/>
          <w:bottom w:val="none" w:sz="4" w:space="0" w:color="000000"/>
          <w:right w:val="none" w:sz="4" w:space="0" w:color="000000"/>
        </w:pBdr>
        <w:ind w:left="720"/>
        <w:rPr>
          <w:rFonts w:ascii="Source Code Pro" w:hAnsi="Source Code Pro" w:cs="Source Code Pro"/>
        </w:rPr>
      </w:pPr>
      <w:proofErr w:type="spellStart"/>
      <w:r>
        <w:rPr>
          <w:rFonts w:ascii="Source Code Pro" w:eastAsia="Source Code Pro" w:hAnsi="Source Code Pro" w:cs="Source Code Pro"/>
          <w:color w:val="000000"/>
        </w:rPr>
        <w:t>opCount</w:t>
      </w:r>
      <w:proofErr w:type="spellEnd"/>
      <w:r>
        <w:rPr>
          <w:rFonts w:ascii="Source Code Pro" w:eastAsia="Source Code Pro" w:hAnsi="Source Code Pro" w:cs="Source Code Pro"/>
          <w:color w:val="000000"/>
        </w:rPr>
        <w:t>++</w:t>
      </w:r>
      <w:proofErr w:type="gramStart"/>
      <w:r>
        <w:rPr>
          <w:rFonts w:ascii="Source Code Pro" w:eastAsia="Source Code Pro" w:hAnsi="Source Code Pro" w:cs="Source Code Pro"/>
          <w:color w:val="000000"/>
        </w:rPr>
        <w:t>;  /</w:t>
      </w:r>
      <w:proofErr w:type="gramEnd"/>
      <w:r>
        <w:rPr>
          <w:rFonts w:ascii="Source Code Pro" w:eastAsia="Source Code Pro" w:hAnsi="Source Code Pro" w:cs="Source Code Pro"/>
          <w:color w:val="000000"/>
        </w:rPr>
        <w:t>/ instrumentation</w:t>
      </w:r>
    </w:p>
    <w:p w14:paraId="1147D9FD" w14:textId="393D4EAD" w:rsidR="002A54EC" w:rsidRDefault="00000000">
      <w:pPr>
        <w:pBdr>
          <w:top w:val="none" w:sz="4" w:space="0" w:color="000000"/>
          <w:left w:val="none" w:sz="4" w:space="0" w:color="000000"/>
          <w:bottom w:val="none" w:sz="4" w:space="0" w:color="000000"/>
          <w:right w:val="none" w:sz="4" w:space="0" w:color="000000"/>
        </w:pBdr>
        <w:ind w:left="720"/>
        <w:rPr>
          <w:rFonts w:ascii="Source Code Pro" w:hAnsi="Source Code Pro" w:cs="Source Code Pro"/>
        </w:rPr>
      </w:pPr>
      <w:r>
        <w:rPr>
          <w:rFonts w:ascii="Source Code Pro" w:eastAsia="Source Code Pro" w:hAnsi="Source Code Pro" w:cs="Source Code Pro"/>
          <w:color w:val="000000"/>
        </w:rPr>
        <w:t>if (</w:t>
      </w:r>
      <w:proofErr w:type="spellStart"/>
      <w:r>
        <w:rPr>
          <w:rFonts w:ascii="Source Code Pro" w:eastAsia="Source Code Pro" w:hAnsi="Source Code Pro" w:cs="Source Code Pro"/>
          <w:color w:val="000000"/>
        </w:rPr>
        <w:t>queryString</w:t>
      </w:r>
      <w:proofErr w:type="spellEnd"/>
      <w:r>
        <w:rPr>
          <w:rFonts w:ascii="Source Code Pro" w:eastAsia="Source Code Pro" w:hAnsi="Source Code Pro" w:cs="Source Code Pro"/>
          <w:color w:val="000000"/>
        </w:rPr>
        <w:t xml:space="preserve"> == </w:t>
      </w:r>
      <w:proofErr w:type="spellStart"/>
      <w:r>
        <w:rPr>
          <w:rFonts w:ascii="Source Code Pro" w:eastAsia="Source Code Pro" w:hAnsi="Source Code Pro" w:cs="Source Code Pro"/>
          <w:color w:val="000000"/>
        </w:rPr>
        <w:t>theKey</w:t>
      </w:r>
      <w:proofErr w:type="spellEnd"/>
      <w:r>
        <w:rPr>
          <w:rFonts w:ascii="Source Code Pro" w:eastAsia="Source Code Pro" w:hAnsi="Source Code Pro" w:cs="Source Code Pro"/>
          <w:color w:val="000000"/>
        </w:rPr>
        <w:t>)</w:t>
      </w:r>
      <w:r w:rsidR="00B2646B">
        <w:rPr>
          <w:rFonts w:ascii="Source Code Pro" w:eastAsia="Source Code Pro" w:hAnsi="Source Code Pro" w:cs="Source Code Pro"/>
          <w:color w:val="000000"/>
        </w:rPr>
        <w:t xml:space="preserve"> // operation being counted</w:t>
      </w:r>
      <w:r>
        <w:rPr>
          <w:rFonts w:ascii="Source Code Pro" w:eastAsia="Source Code Pro" w:hAnsi="Source Code Pro" w:cs="Source Code Pro"/>
          <w:color w:val="000000"/>
        </w:rPr>
        <w:br/>
        <w:t xml:space="preserve">  ...</w:t>
      </w:r>
    </w:p>
    <w:p w14:paraId="0C828486" w14:textId="1260BB8B" w:rsidR="002A54EC" w:rsidRDefault="00000000">
      <w:pPr>
        <w:pStyle w:val="ListParagraph"/>
        <w:numPr>
          <w:ilvl w:val="0"/>
          <w:numId w:val="12"/>
        </w:numPr>
        <w:pBdr>
          <w:top w:val="none" w:sz="4" w:space="0" w:color="000000"/>
          <w:left w:val="none" w:sz="4" w:space="0" w:color="000000"/>
          <w:bottom w:val="none" w:sz="4" w:space="0" w:color="000000"/>
          <w:right w:val="none" w:sz="4" w:space="0" w:color="000000"/>
        </w:pBdr>
        <w:rPr>
          <w:rFonts w:ascii="Liberation Sans" w:hAnsi="Liberation Sans" w:cs="Liberation Sans"/>
        </w:rPr>
      </w:pPr>
      <w:r>
        <w:rPr>
          <w:rFonts w:ascii="Liberation Sans" w:eastAsia="Liberation Sans" w:hAnsi="Liberation Sans" w:cs="Liberation Sans"/>
          <w:color w:val="000000"/>
        </w:rPr>
        <w:t>Finally, report the value of the counter before the program terminates. You may add a method to write the value to a file before the program terminates or print it to the screen. Note that you will probably need two variables to count the</w:t>
      </w:r>
      <w:r w:rsidR="00303BF3">
        <w:rPr>
          <w:rFonts w:ascii="Liberation Sans" w:eastAsia="Liberation Sans" w:hAnsi="Liberation Sans" w:cs="Liberation Sans"/>
          <w:color w:val="000000"/>
        </w:rPr>
        <w:t xml:space="preserve"> number of operations during</w:t>
      </w:r>
      <w:r>
        <w:rPr>
          <w:rFonts w:ascii="Liberation Sans" w:eastAsia="Liberation Sans" w:hAnsi="Liberation Sans" w:cs="Liberation Sans"/>
          <w:color w:val="000000"/>
        </w:rPr>
        <w:t xml:space="preserve"> </w:t>
      </w:r>
      <w:r w:rsidR="00303BF3">
        <w:rPr>
          <w:rFonts w:ascii="Liberation Sans" w:eastAsia="Liberation Sans" w:hAnsi="Liberation Sans" w:cs="Liberation Sans"/>
          <w:color w:val="000000"/>
        </w:rPr>
        <w:t xml:space="preserve">insert and </w:t>
      </w:r>
      <w:r>
        <w:rPr>
          <w:rFonts w:ascii="Liberation Sans" w:eastAsia="Liberation Sans" w:hAnsi="Liberation Sans" w:cs="Liberation Sans"/>
          <w:color w:val="000000"/>
        </w:rPr>
        <w:t xml:space="preserve">search separately. </w:t>
      </w:r>
    </w:p>
    <w:p w14:paraId="0622B258" w14:textId="77777777" w:rsidR="002A54EC" w:rsidRDefault="00000000">
      <w:pPr>
        <w:pStyle w:val="Heading3"/>
      </w:pPr>
      <w:r>
        <w:t>Experiment</w:t>
      </w:r>
    </w:p>
    <w:p w14:paraId="7C208D24" w14:textId="77777777" w:rsidR="002A54EC" w:rsidRDefault="00000000">
      <w:pPr>
        <w:pBdr>
          <w:top w:val="none" w:sz="4" w:space="0" w:color="000000"/>
          <w:left w:val="none" w:sz="4" w:space="0" w:color="000000"/>
          <w:bottom w:val="none" w:sz="4" w:space="0" w:color="000000"/>
          <w:right w:val="none" w:sz="4" w:space="0" w:color="000000"/>
        </w:pBdr>
        <w:rPr>
          <w:rFonts w:ascii="Liberation Sans" w:eastAsia="Liberation Sans" w:hAnsi="Liberation Sans" w:cs="Liberation Sans"/>
          <w:color w:val="000000"/>
        </w:rPr>
      </w:pPr>
      <w:r>
        <w:rPr>
          <w:rFonts w:ascii="Liberation Sans" w:eastAsia="Liberation Sans" w:hAnsi="Liberation Sans" w:cs="Liberation Sans"/>
          <w:color w:val="000000"/>
        </w:rPr>
        <w:t>Vary the size (</w:t>
      </w:r>
      <w:r>
        <w:rPr>
          <w:rFonts w:ascii="Liberation Sans" w:eastAsia="Liberation Sans" w:hAnsi="Liberation Sans" w:cs="Liberation Sans"/>
          <w:i/>
          <w:iCs/>
          <w:color w:val="000000"/>
        </w:rPr>
        <w:t>n</w:t>
      </w:r>
      <w:r>
        <w:rPr>
          <w:rFonts w:ascii="Liberation Sans" w:eastAsia="Liberation Sans" w:hAnsi="Liberation Sans" w:cs="Liberation Sans"/>
          <w:color w:val="000000"/>
        </w:rPr>
        <w:t xml:space="preserve">) of the dataset loaded and measure the number of comparison operations in the best/average/worst case for different values of </w:t>
      </w:r>
      <w:r>
        <w:rPr>
          <w:rFonts w:ascii="Liberation Sans" w:eastAsia="Liberation Sans" w:hAnsi="Liberation Sans" w:cs="Liberation Sans"/>
          <w:i/>
          <w:iCs/>
          <w:color w:val="000000"/>
        </w:rPr>
        <w:t>n</w:t>
      </w:r>
      <w:r>
        <w:rPr>
          <w:rFonts w:ascii="Liberation Sans" w:eastAsia="Liberation Sans" w:hAnsi="Liberation Sans" w:cs="Liberation Sans"/>
          <w:color w:val="000000"/>
        </w:rPr>
        <w:t xml:space="preserve">. Use 10 values of </w:t>
      </w:r>
      <w:r>
        <w:rPr>
          <w:rFonts w:ascii="Liberation Sans" w:eastAsia="Liberation Sans" w:hAnsi="Liberation Sans" w:cs="Liberation Sans"/>
          <w:i/>
          <w:iCs/>
          <w:color w:val="000000"/>
        </w:rPr>
        <w:t>n</w:t>
      </w:r>
      <w:r>
        <w:rPr>
          <w:rFonts w:ascii="Liberation Sans" w:eastAsia="Liberation Sans" w:hAnsi="Liberation Sans" w:cs="Liberation Sans"/>
          <w:color w:val="000000"/>
        </w:rPr>
        <w:t xml:space="preserve"> (up to 50 000) that are spaced approximately equally apart on a logarithmic scale (e.g. 5, 50, 500, 5 000, 50 000). For each value of </w:t>
      </w:r>
      <w:r>
        <w:rPr>
          <w:rFonts w:ascii="Liberation Sans" w:eastAsia="Liberation Sans" w:hAnsi="Liberation Sans" w:cs="Liberation Sans"/>
          <w:i/>
          <w:iCs/>
          <w:color w:val="000000"/>
        </w:rPr>
        <w:t>n</w:t>
      </w:r>
      <w:r>
        <w:rPr>
          <w:rFonts w:ascii="Liberation Sans" w:eastAsia="Liberation Sans" w:hAnsi="Liberation Sans" w:cs="Liberation Sans"/>
          <w:color w:val="000000"/>
        </w:rPr>
        <w:t>:</w:t>
      </w:r>
    </w:p>
    <w:p w14:paraId="07D3A09B" w14:textId="77777777" w:rsidR="002A54EC" w:rsidRDefault="00000000">
      <w:pPr>
        <w:pStyle w:val="ListParagraph"/>
        <w:numPr>
          <w:ilvl w:val="0"/>
          <w:numId w:val="10"/>
        </w:numPr>
        <w:pBdr>
          <w:top w:val="none" w:sz="4" w:space="0" w:color="000000"/>
          <w:left w:val="none" w:sz="4" w:space="0" w:color="000000"/>
          <w:bottom w:val="none" w:sz="4" w:space="0" w:color="000000"/>
          <w:right w:val="none" w:sz="4" w:space="0" w:color="000000"/>
        </w:pBdr>
        <w:rPr>
          <w:rFonts w:ascii="Liberation Sans" w:hAnsi="Liberation Sans" w:cs="Liberation Sans"/>
        </w:rPr>
      </w:pPr>
      <w:r>
        <w:rPr>
          <w:rFonts w:ascii="Liberation Sans" w:eastAsia="Liberation Sans" w:hAnsi="Liberation Sans" w:cs="Liberation Sans"/>
          <w:color w:val="000000"/>
        </w:rPr>
        <w:t xml:space="preserve">Create a </w:t>
      </w:r>
      <w:proofErr w:type="spellStart"/>
      <w:ins w:id="2">
        <w:r>
          <w:rPr>
            <w:rFonts w:ascii="Liberation Sans" w:eastAsia="Liberation Sans" w:hAnsi="Liberation Sans" w:cs="Liberation Sans"/>
            <w:i/>
            <w:iCs/>
            <w:color w:val="000000"/>
          </w:rPr>
          <w:t>randomised</w:t>
        </w:r>
        <w:proofErr w:type="spellEnd"/>
        <w:r>
          <w:rPr>
            <w:rFonts w:ascii="Liberation Sans" w:eastAsia="Liberation Sans" w:hAnsi="Liberation Sans" w:cs="Liberation Sans"/>
            <w:color w:val="000000"/>
          </w:rPr>
          <w:t xml:space="preserve"> subset of </w:t>
        </w:r>
      </w:ins>
      <w:r>
        <w:rPr>
          <w:rFonts w:ascii="Liberation Sans" w:eastAsia="Liberation Sans" w:hAnsi="Liberation Sans" w:cs="Liberation Sans"/>
          <w:i/>
          <w:iCs/>
          <w:color w:val="000000"/>
        </w:rPr>
        <w:t>n</w:t>
      </w:r>
      <w:r>
        <w:rPr>
          <w:rFonts w:ascii="Liberation Sans" w:eastAsia="Liberation Sans" w:hAnsi="Liberation Sans" w:cs="Liberation Sans"/>
          <w:color w:val="000000"/>
        </w:rPr>
        <w:t xml:space="preserve"> entries from the sample data. </w:t>
      </w:r>
    </w:p>
    <w:p w14:paraId="5CC51DD1" w14:textId="3E10E08F" w:rsidR="002A54EC" w:rsidRDefault="00000000">
      <w:pPr>
        <w:pStyle w:val="ListParagraph"/>
        <w:numPr>
          <w:ilvl w:val="0"/>
          <w:numId w:val="10"/>
        </w:numPr>
        <w:pBdr>
          <w:top w:val="none" w:sz="4" w:space="0" w:color="000000"/>
          <w:left w:val="none" w:sz="4" w:space="0" w:color="000000"/>
          <w:bottom w:val="none" w:sz="4" w:space="0" w:color="000000"/>
          <w:right w:val="none" w:sz="4" w:space="0" w:color="000000"/>
        </w:pBdr>
        <w:rPr>
          <w:rFonts w:ascii="Liberation Sans" w:eastAsia="Liberation Sans" w:hAnsi="Liberation Sans" w:cs="Liberation Sans"/>
          <w:color w:val="000000"/>
        </w:rPr>
      </w:pPr>
      <w:r>
        <w:rPr>
          <w:rFonts w:ascii="Liberation Sans" w:eastAsia="Liberation Sans" w:hAnsi="Liberation Sans" w:cs="Liberation Sans"/>
          <w:color w:val="000000"/>
        </w:rPr>
        <w:t xml:space="preserve">Run the instrumented application with this subset and the query file (the queries will remain fixed regardless of the value of </w:t>
      </w:r>
      <w:r>
        <w:rPr>
          <w:rFonts w:ascii="Liberation Sans" w:eastAsia="Liberation Sans" w:hAnsi="Liberation Sans" w:cs="Liberation Sans"/>
          <w:i/>
          <w:iCs/>
          <w:color w:val="000000"/>
        </w:rPr>
        <w:t>n</w:t>
      </w:r>
      <w:r>
        <w:rPr>
          <w:rFonts w:ascii="Liberation Sans" w:eastAsia="Liberation Sans" w:hAnsi="Liberation Sans" w:cs="Liberation Sans"/>
          <w:color w:val="000000"/>
        </w:rPr>
        <w:t xml:space="preserve">). Store all </w:t>
      </w:r>
      <w:r w:rsidR="00B2646B">
        <w:rPr>
          <w:rFonts w:ascii="Liberation Sans" w:eastAsia="Liberation Sans" w:hAnsi="Liberation Sans" w:cs="Liberation Sans"/>
          <w:color w:val="000000"/>
        </w:rPr>
        <w:t xml:space="preserve">comparison </w:t>
      </w:r>
      <w:r>
        <w:rPr>
          <w:rFonts w:ascii="Liberation Sans" w:eastAsia="Liberation Sans" w:hAnsi="Liberation Sans" w:cs="Liberation Sans"/>
          <w:color w:val="000000"/>
        </w:rPr>
        <w:t xml:space="preserve">operation count values for both </w:t>
      </w:r>
      <w:r w:rsidR="00303BF3">
        <w:rPr>
          <w:rFonts w:ascii="Liberation Sans" w:eastAsia="Liberation Sans" w:hAnsi="Liberation Sans" w:cs="Liberation Sans"/>
          <w:color w:val="000000"/>
        </w:rPr>
        <w:t xml:space="preserve">AVL tree </w:t>
      </w:r>
      <w:r>
        <w:rPr>
          <w:rFonts w:ascii="Liberation Sans" w:eastAsia="Liberation Sans" w:hAnsi="Liberation Sans" w:cs="Liberation Sans"/>
          <w:color w:val="000000"/>
        </w:rPr>
        <w:t>insert</w:t>
      </w:r>
      <w:r w:rsidR="00303BF3">
        <w:rPr>
          <w:rFonts w:ascii="Liberation Sans" w:eastAsia="Liberation Sans" w:hAnsi="Liberation Sans" w:cs="Liberation Sans"/>
          <w:color w:val="000000"/>
        </w:rPr>
        <w:t>ion</w:t>
      </w:r>
      <w:r>
        <w:rPr>
          <w:rFonts w:ascii="Liberation Sans" w:eastAsia="Liberation Sans" w:hAnsi="Liberation Sans" w:cs="Liberation Sans"/>
          <w:color w:val="000000"/>
        </w:rPr>
        <w:t xml:space="preserve"> and search.</w:t>
      </w:r>
    </w:p>
    <w:p w14:paraId="1115CE05" w14:textId="26A3A609" w:rsidR="002A54EC" w:rsidRDefault="00000000">
      <w:pPr>
        <w:pStyle w:val="ListParagraph"/>
        <w:numPr>
          <w:ilvl w:val="0"/>
          <w:numId w:val="10"/>
        </w:numPr>
        <w:pBdr>
          <w:top w:val="none" w:sz="4" w:space="0" w:color="000000"/>
          <w:left w:val="none" w:sz="4" w:space="0" w:color="000000"/>
          <w:bottom w:val="none" w:sz="4" w:space="0" w:color="000000"/>
          <w:right w:val="none" w:sz="4" w:space="0" w:color="000000"/>
        </w:pBdr>
        <w:rPr>
          <w:rFonts w:ascii="Liberation Sans" w:hAnsi="Liberation Sans" w:cs="Liberation Sans"/>
        </w:rPr>
      </w:pPr>
      <w:r>
        <w:rPr>
          <w:rFonts w:ascii="Liberation Sans" w:eastAsia="Liberation Sans" w:hAnsi="Liberation Sans" w:cs="Liberation Sans"/>
          <w:color w:val="000000"/>
        </w:rPr>
        <w:t xml:space="preserve">Determine the minimum (best case), maximum (worst case) and average of these count values (separately across all the </w:t>
      </w:r>
      <w:r w:rsidR="00303BF3">
        <w:rPr>
          <w:rFonts w:ascii="Liberation Sans" w:eastAsia="Liberation Sans" w:hAnsi="Liberation Sans" w:cs="Liberation Sans"/>
          <w:color w:val="000000"/>
        </w:rPr>
        <w:t xml:space="preserve">tree </w:t>
      </w:r>
      <w:r>
        <w:rPr>
          <w:rFonts w:ascii="Liberation Sans" w:eastAsia="Liberation Sans" w:hAnsi="Liberation Sans" w:cs="Liberation Sans"/>
          <w:color w:val="000000"/>
        </w:rPr>
        <w:t>insert</w:t>
      </w:r>
      <w:r w:rsidR="00303BF3">
        <w:rPr>
          <w:rFonts w:ascii="Liberation Sans" w:eastAsia="Liberation Sans" w:hAnsi="Liberation Sans" w:cs="Liberation Sans"/>
          <w:color w:val="000000"/>
        </w:rPr>
        <w:t>ions</w:t>
      </w:r>
      <w:r>
        <w:rPr>
          <w:rFonts w:ascii="Liberation Sans" w:eastAsia="Liberation Sans" w:hAnsi="Liberation Sans" w:cs="Liberation Sans"/>
          <w:color w:val="000000"/>
        </w:rPr>
        <w:t xml:space="preserve"> and </w:t>
      </w:r>
      <w:r w:rsidR="00303BF3">
        <w:rPr>
          <w:rFonts w:ascii="Liberation Sans" w:eastAsia="Liberation Sans" w:hAnsi="Liberation Sans" w:cs="Liberation Sans"/>
          <w:color w:val="000000"/>
        </w:rPr>
        <w:t xml:space="preserve">query </w:t>
      </w:r>
      <w:r>
        <w:rPr>
          <w:rFonts w:ascii="Liberation Sans" w:eastAsia="Liberation Sans" w:hAnsi="Liberation Sans" w:cs="Liberation Sans"/>
          <w:color w:val="000000"/>
        </w:rPr>
        <w:t>search</w:t>
      </w:r>
      <w:r w:rsidR="00303BF3">
        <w:rPr>
          <w:rFonts w:ascii="Liberation Sans" w:eastAsia="Liberation Sans" w:hAnsi="Liberation Sans" w:cs="Liberation Sans"/>
          <w:color w:val="000000"/>
        </w:rPr>
        <w:t>es</w:t>
      </w:r>
      <w:r>
        <w:rPr>
          <w:rFonts w:ascii="Liberation Sans" w:eastAsia="Liberation Sans" w:hAnsi="Liberation Sans" w:cs="Liberation Sans"/>
          <w:color w:val="000000"/>
        </w:rPr>
        <w:t>).</w:t>
      </w:r>
    </w:p>
    <w:p w14:paraId="0C8D494C" w14:textId="4BCA6E4F" w:rsidR="002A54EC" w:rsidRDefault="00000000">
      <w:pPr>
        <w:pBdr>
          <w:top w:val="none" w:sz="4" w:space="0" w:color="000000"/>
          <w:left w:val="none" w:sz="4" w:space="0" w:color="000000"/>
          <w:bottom w:val="none" w:sz="4" w:space="0" w:color="000000"/>
          <w:right w:val="none" w:sz="4" w:space="0" w:color="000000"/>
        </w:pBdr>
        <w:rPr>
          <w:rFonts w:ascii="Liberation Sans" w:hAnsi="Liberation Sans" w:cs="Liberation Sans"/>
        </w:rPr>
      </w:pPr>
      <w:r>
        <w:rPr>
          <w:rFonts w:ascii="Liberation Sans" w:eastAsia="Liberation Sans" w:hAnsi="Liberation Sans" w:cs="Liberation Sans"/>
          <w:color w:val="000000"/>
        </w:rPr>
        <w:t xml:space="preserve">Plot graphs to compare the experimental values obtained with the theoretical complexity analysis for insert and </w:t>
      </w:r>
      <w:r w:rsidR="00303BF3">
        <w:rPr>
          <w:rFonts w:ascii="Liberation Sans" w:eastAsia="Liberation Sans" w:hAnsi="Liberation Sans" w:cs="Liberation Sans"/>
          <w:color w:val="000000"/>
        </w:rPr>
        <w:t xml:space="preserve">for </w:t>
      </w:r>
      <w:r>
        <w:rPr>
          <w:rFonts w:ascii="Liberation Sans" w:eastAsia="Liberation Sans" w:hAnsi="Liberation Sans" w:cs="Liberation Sans"/>
          <w:color w:val="000000"/>
        </w:rPr>
        <w:t>search.</w:t>
      </w:r>
    </w:p>
    <w:p w14:paraId="234193EC" w14:textId="3F4A943D" w:rsidR="002A54EC" w:rsidRDefault="00000000">
      <w:pPr>
        <w:pBdr>
          <w:top w:val="none" w:sz="4" w:space="0" w:color="000000"/>
          <w:left w:val="none" w:sz="4" w:space="0" w:color="000000"/>
          <w:bottom w:val="none" w:sz="4" w:space="0" w:color="000000"/>
          <w:right w:val="none" w:sz="4" w:space="0" w:color="000000"/>
        </w:pBdr>
        <w:rPr>
          <w:rFonts w:ascii="Liberation Sans" w:hAnsi="Liberation Sans" w:cs="Liberation Sans"/>
        </w:rPr>
      </w:pPr>
      <w:r>
        <w:rPr>
          <w:rFonts w:ascii="Liberation Sans" w:eastAsia="Liberation Sans" w:hAnsi="Liberation Sans" w:cs="Liberation Sans"/>
          <w:color w:val="000000"/>
        </w:rPr>
        <w:t>It is recommended that you use Python</w:t>
      </w:r>
      <w:r w:rsidR="00B2646B">
        <w:rPr>
          <w:rFonts w:ascii="Liberation Sans" w:eastAsia="Liberation Sans" w:hAnsi="Liberation Sans" w:cs="Liberation Sans"/>
          <w:color w:val="000000"/>
        </w:rPr>
        <w:t xml:space="preserve"> or </w:t>
      </w:r>
      <w:r>
        <w:rPr>
          <w:rFonts w:ascii="Liberation Sans" w:eastAsia="Liberation Sans" w:hAnsi="Liberation Sans" w:cs="Liberation Sans"/>
          <w:color w:val="000000"/>
        </w:rPr>
        <w:t>Java programs to automate th</w:t>
      </w:r>
      <w:r w:rsidR="00B2646B">
        <w:rPr>
          <w:rFonts w:ascii="Liberation Sans" w:eastAsia="Liberation Sans" w:hAnsi="Liberation Sans" w:cs="Liberation Sans"/>
          <w:color w:val="000000"/>
        </w:rPr>
        <w:t>e</w:t>
      </w:r>
      <w:r>
        <w:rPr>
          <w:rFonts w:ascii="Liberation Sans" w:eastAsia="Liberation Sans" w:hAnsi="Liberation Sans" w:cs="Liberation Sans"/>
          <w:color w:val="000000"/>
        </w:rPr>
        <w:t xml:space="preserve"> process</w:t>
      </w:r>
      <w:r w:rsidR="00B2646B">
        <w:rPr>
          <w:rFonts w:ascii="Liberation Sans" w:eastAsia="Liberation Sans" w:hAnsi="Liberation Sans" w:cs="Liberation Sans"/>
          <w:color w:val="000000"/>
        </w:rPr>
        <w:t xml:space="preserve"> of running the experiments and recording and plotting the results.</w:t>
      </w:r>
    </w:p>
    <w:p w14:paraId="25D477C3" w14:textId="77777777" w:rsidR="002A54EC" w:rsidRDefault="00000000">
      <w:pPr>
        <w:pStyle w:val="Heading4"/>
        <w:pBdr>
          <w:top w:val="none" w:sz="4" w:space="0" w:color="000000"/>
          <w:left w:val="none" w:sz="4" w:space="0" w:color="000000"/>
          <w:bottom w:val="none" w:sz="4" w:space="0" w:color="000000"/>
          <w:right w:val="none" w:sz="4" w:space="0" w:color="000000"/>
        </w:pBdr>
        <w:rPr>
          <w:rFonts w:ascii="Liberation Sans" w:hAnsi="Liberation Sans" w:cs="Liberation Sans"/>
          <w:sz w:val="22"/>
          <w:szCs w:val="22"/>
        </w:rPr>
      </w:pPr>
      <w:r>
        <w:rPr>
          <w:rFonts w:ascii="Liberation Sans" w:eastAsia="Liberation Sans" w:hAnsi="Liberation Sans" w:cs="Liberation Sans"/>
          <w:color w:val="000000"/>
          <w:sz w:val="22"/>
          <w:szCs w:val="22"/>
        </w:rPr>
        <w:t>Report</w:t>
      </w:r>
    </w:p>
    <w:p w14:paraId="63034210" w14:textId="77777777" w:rsidR="002A54EC" w:rsidRDefault="00000000">
      <w:pPr>
        <w:pBdr>
          <w:top w:val="none" w:sz="4" w:space="0" w:color="000000"/>
          <w:left w:val="none" w:sz="4" w:space="0" w:color="000000"/>
          <w:bottom w:val="none" w:sz="4" w:space="0" w:color="000000"/>
          <w:right w:val="none" w:sz="4" w:space="0" w:color="000000"/>
        </w:pBdr>
        <w:rPr>
          <w:rFonts w:ascii="Liberation Sans" w:hAnsi="Liberation Sans" w:cs="Liberation Sans"/>
        </w:rPr>
      </w:pPr>
      <w:r>
        <w:rPr>
          <w:rFonts w:ascii="Liberation Sans" w:eastAsia="Liberation Sans" w:hAnsi="Liberation Sans" w:cs="Liberation Sans"/>
          <w:color w:val="000000"/>
        </w:rPr>
        <w:t>Write a report of up to 6 pages that includes the following:</w:t>
      </w:r>
    </w:p>
    <w:p w14:paraId="0F0A51EE" w14:textId="77777777" w:rsidR="002A54EC" w:rsidRDefault="00000000">
      <w:pPr>
        <w:pStyle w:val="ListParagraph"/>
        <w:numPr>
          <w:ilvl w:val="0"/>
          <w:numId w:val="11"/>
        </w:numPr>
        <w:pBdr>
          <w:top w:val="none" w:sz="4" w:space="0" w:color="000000"/>
          <w:left w:val="none" w:sz="4" w:space="0" w:color="000000"/>
          <w:bottom w:val="none" w:sz="4" w:space="0" w:color="000000"/>
          <w:right w:val="none" w:sz="4" w:space="0" w:color="000000"/>
        </w:pBdr>
        <w:rPr>
          <w:rFonts w:ascii="Liberation Sans" w:hAnsi="Liberation Sans" w:cs="Liberation Sans"/>
        </w:rPr>
      </w:pPr>
      <w:r>
        <w:rPr>
          <w:rFonts w:ascii="Liberation Sans" w:eastAsia="Liberation Sans" w:hAnsi="Liberation Sans" w:cs="Liberation Sans"/>
          <w:color w:val="000000"/>
        </w:rPr>
        <w:t xml:space="preserve">What your </w:t>
      </w:r>
      <w:proofErr w:type="gramStart"/>
      <w:r>
        <w:rPr>
          <w:rFonts w:ascii="Liberation Sans" w:eastAsia="Liberation Sans" w:hAnsi="Liberation Sans" w:cs="Liberation Sans"/>
          <w:color w:val="000000"/>
        </w:rPr>
        <w:t>Object Oriented</w:t>
      </w:r>
      <w:proofErr w:type="gramEnd"/>
      <w:r>
        <w:rPr>
          <w:rFonts w:ascii="Liberation Sans" w:eastAsia="Liberation Sans" w:hAnsi="Liberation Sans" w:cs="Liberation Sans"/>
          <w:color w:val="000000"/>
        </w:rPr>
        <w:t xml:space="preserve"> design is: what classes you created and how they interact.</w:t>
      </w:r>
    </w:p>
    <w:p w14:paraId="19F5E371" w14:textId="77777777" w:rsidR="002A54EC" w:rsidRDefault="00000000">
      <w:pPr>
        <w:pStyle w:val="ListParagraph"/>
        <w:numPr>
          <w:ilvl w:val="0"/>
          <w:numId w:val="11"/>
        </w:numPr>
        <w:pBdr>
          <w:top w:val="none" w:sz="4" w:space="0" w:color="000000"/>
          <w:left w:val="none" w:sz="4" w:space="0" w:color="000000"/>
          <w:bottom w:val="none" w:sz="4" w:space="0" w:color="000000"/>
          <w:right w:val="none" w:sz="4" w:space="0" w:color="000000"/>
        </w:pBdr>
        <w:rPr>
          <w:rFonts w:ascii="Liberation Sans" w:hAnsi="Liberation Sans" w:cs="Liberation Sans"/>
        </w:rPr>
      </w:pPr>
      <w:r>
        <w:rPr>
          <w:rFonts w:ascii="Liberation Sans" w:eastAsia="Liberation Sans" w:hAnsi="Liberation Sans" w:cs="Liberation Sans"/>
          <w:color w:val="000000"/>
        </w:rPr>
        <w:t>What the goal of the experiment is and how you executed the experiment.</w:t>
      </w:r>
    </w:p>
    <w:p w14:paraId="09232093" w14:textId="77777777" w:rsidR="002A54EC" w:rsidRDefault="00000000">
      <w:pPr>
        <w:pStyle w:val="ListParagraph"/>
        <w:numPr>
          <w:ilvl w:val="0"/>
          <w:numId w:val="11"/>
        </w:numPr>
        <w:pBdr>
          <w:top w:val="none" w:sz="4" w:space="0" w:color="000000"/>
          <w:left w:val="none" w:sz="4" w:space="0" w:color="000000"/>
          <w:bottom w:val="none" w:sz="4" w:space="0" w:color="000000"/>
          <w:right w:val="none" w:sz="4" w:space="0" w:color="000000"/>
        </w:pBdr>
        <w:rPr>
          <w:rFonts w:ascii="Liberation Sans" w:hAnsi="Liberation Sans" w:cs="Liberation Sans"/>
        </w:rPr>
      </w:pPr>
      <w:r>
        <w:rPr>
          <w:rFonts w:ascii="Liberation Sans" w:eastAsia="Liberation Sans" w:hAnsi="Liberation Sans" w:cs="Liberation Sans"/>
          <w:color w:val="000000"/>
        </w:rPr>
        <w:t xml:space="preserve">Which test query values you used in Part 1 and what the output was in each case. Only show the output printed for each of the 10 queries. </w:t>
      </w:r>
    </w:p>
    <w:p w14:paraId="23A5558F" w14:textId="77777777" w:rsidR="002A54EC" w:rsidRDefault="00000000">
      <w:pPr>
        <w:pStyle w:val="ListParagraph"/>
        <w:numPr>
          <w:ilvl w:val="0"/>
          <w:numId w:val="11"/>
        </w:numPr>
        <w:pBdr>
          <w:top w:val="none" w:sz="4" w:space="0" w:color="000000"/>
          <w:left w:val="none" w:sz="4" w:space="0" w:color="000000"/>
          <w:bottom w:val="none" w:sz="4" w:space="0" w:color="000000"/>
          <w:right w:val="none" w:sz="4" w:space="0" w:color="000000"/>
        </w:pBdr>
        <w:rPr>
          <w:rFonts w:ascii="Liberation Sans" w:hAnsi="Liberation Sans" w:cs="Liberation Sans"/>
        </w:rPr>
      </w:pPr>
      <w:r>
        <w:rPr>
          <w:rFonts w:ascii="Liberation Sans" w:eastAsia="Liberation Sans" w:hAnsi="Liberation Sans" w:cs="Liberation Sans"/>
          <w:color w:val="000000"/>
        </w:rPr>
        <w:t>What the results of your instrumentation experiments are, showing the best, average and worst cases for the application and the theoretical expectation. Use one or more graph. Discuss what the results mean.</w:t>
      </w:r>
    </w:p>
    <w:p w14:paraId="18D02498" w14:textId="77777777" w:rsidR="002A54EC" w:rsidRDefault="00000000">
      <w:pPr>
        <w:pStyle w:val="ListParagraph"/>
        <w:numPr>
          <w:ilvl w:val="0"/>
          <w:numId w:val="11"/>
        </w:numPr>
        <w:pBdr>
          <w:top w:val="none" w:sz="4" w:space="0" w:color="000000"/>
          <w:left w:val="none" w:sz="4" w:space="0" w:color="000000"/>
          <w:bottom w:val="none" w:sz="4" w:space="0" w:color="000000"/>
          <w:right w:val="none" w:sz="4" w:space="0" w:color="000000"/>
        </w:pBdr>
        <w:rPr>
          <w:rFonts w:ascii="Liberation Sans" w:hAnsi="Liberation Sans" w:cs="Liberation Sans"/>
        </w:rPr>
      </w:pPr>
      <w:r>
        <w:rPr>
          <w:rFonts w:ascii="Liberation Sans" w:eastAsia="Liberation Sans" w:hAnsi="Liberation Sans" w:cs="Liberation Sans"/>
          <w:color w:val="000000"/>
        </w:rPr>
        <w:t>A statement of what you included in your application(s) that constitutes creativity - how you went beyond the basic requirements of the assignment.</w:t>
      </w:r>
    </w:p>
    <w:p w14:paraId="0418A64D" w14:textId="77777777" w:rsidR="002A54EC" w:rsidRDefault="00000000">
      <w:pPr>
        <w:pStyle w:val="ListParagraph"/>
        <w:numPr>
          <w:ilvl w:val="0"/>
          <w:numId w:val="11"/>
        </w:numPr>
        <w:pBdr>
          <w:top w:val="none" w:sz="4" w:space="0" w:color="000000"/>
          <w:left w:val="none" w:sz="4" w:space="0" w:color="000000"/>
          <w:bottom w:val="none" w:sz="4" w:space="0" w:color="000000"/>
          <w:right w:val="none" w:sz="4" w:space="0" w:color="000000"/>
        </w:pBdr>
        <w:rPr>
          <w:rFonts w:ascii="Liberation Sans" w:hAnsi="Liberation Sans" w:cs="Liberation Sans"/>
        </w:rPr>
      </w:pPr>
      <w:r>
        <w:rPr>
          <w:rFonts w:ascii="Liberation Sans" w:eastAsia="Liberation Sans" w:hAnsi="Liberation Sans" w:cs="Liberation Sans"/>
          <w:color w:val="000000"/>
        </w:rPr>
        <w:t>Summary statistics from your use of git to demonstrate usage. Print out the first 10 lines and last 10 lines from "git log", with line numbers added. You can use a Unix command such as:</w:t>
      </w:r>
    </w:p>
    <w:p w14:paraId="40B08B99" w14:textId="77777777" w:rsidR="002A54EC" w:rsidRDefault="00000000">
      <w:pPr>
        <w:ind w:left="708"/>
        <w:rPr>
          <w:rFonts w:ascii="Source Code Pro" w:hAnsi="Source Code Pro" w:cs="Source Code Pro"/>
        </w:rPr>
      </w:pPr>
      <w:r>
        <w:rPr>
          <w:rFonts w:ascii="Source Code Pro" w:eastAsia="Source Code Pro" w:hAnsi="Source Code Pro" w:cs="Source Code Pro"/>
        </w:rPr>
        <w:lastRenderedPageBreak/>
        <w:t>git log | (ln=0; while read l; do echo $ln\: $l; ln=$((ln+1)); done) | (head -10; echo ...; tail -10)</w:t>
      </w:r>
    </w:p>
    <w:p w14:paraId="4FE84C31" w14:textId="77777777" w:rsidR="002A54EC" w:rsidRDefault="00000000">
      <w:pPr>
        <w:pStyle w:val="Heading3"/>
        <w:rPr>
          <w:rFonts w:ascii="Liberation Sans" w:hAnsi="Liberation Sans" w:cs="Liberation Sans"/>
          <w:b/>
          <w:bCs/>
        </w:rPr>
      </w:pPr>
      <w:r>
        <w:rPr>
          <w:rFonts w:ascii="Liberation Sans" w:eastAsia="Liberation Sans" w:hAnsi="Liberation Sans" w:cs="Liberation Sans"/>
          <w:b/>
          <w:bCs/>
        </w:rPr>
        <w:t>Dev requirements</w:t>
      </w:r>
    </w:p>
    <w:p w14:paraId="1DBFC4F3" w14:textId="77777777" w:rsidR="002A54EC" w:rsidRDefault="00000000">
      <w:pPr>
        <w:rPr>
          <w:rFonts w:ascii="Liberation Sans" w:hAnsi="Liberation Sans" w:cs="Liberation Sans"/>
        </w:rPr>
      </w:pPr>
      <w:r>
        <w:rPr>
          <w:rFonts w:ascii="Liberation Sans" w:eastAsia="Liberation Sans" w:hAnsi="Liberation Sans" w:cs="Liberation Sans"/>
        </w:rPr>
        <w:t>As a software developer, you are required to make appropriate use of the following tools:</w:t>
      </w:r>
    </w:p>
    <w:p w14:paraId="60F36D40" w14:textId="77777777" w:rsidR="002A54EC" w:rsidRDefault="00000000">
      <w:pPr>
        <w:numPr>
          <w:ilvl w:val="0"/>
          <w:numId w:val="6"/>
        </w:numPr>
        <w:rPr>
          <w:rFonts w:ascii="Liberation Sans" w:hAnsi="Liberation Sans" w:cs="Liberation Sans"/>
        </w:rPr>
      </w:pPr>
      <w:r>
        <w:rPr>
          <w:rFonts w:ascii="Source Code Pro" w:eastAsia="Source Code Pro" w:hAnsi="Source Code Pro" w:cs="Source Code Pro"/>
        </w:rPr>
        <w:t>git</w:t>
      </w:r>
      <w:r>
        <w:rPr>
          <w:rFonts w:ascii="Liberation Sans" w:eastAsia="Liberation Sans" w:hAnsi="Liberation Sans" w:cs="Liberation Sans"/>
        </w:rPr>
        <w:t>, for source code management</w:t>
      </w:r>
    </w:p>
    <w:p w14:paraId="75B31B52" w14:textId="77777777" w:rsidR="002A54EC" w:rsidRDefault="00000000">
      <w:pPr>
        <w:numPr>
          <w:ilvl w:val="0"/>
          <w:numId w:val="6"/>
        </w:numPr>
        <w:rPr>
          <w:rFonts w:ascii="Liberation Sans" w:hAnsi="Liberation Sans" w:cs="Liberation Sans"/>
        </w:rPr>
      </w:pPr>
      <w:proofErr w:type="spellStart"/>
      <w:r>
        <w:rPr>
          <w:rFonts w:ascii="Source Code Pro" w:eastAsia="Source Code Pro" w:hAnsi="Source Code Pro" w:cs="Source Code Pro"/>
        </w:rPr>
        <w:t>javadoc</w:t>
      </w:r>
      <w:proofErr w:type="spellEnd"/>
      <w:r>
        <w:rPr>
          <w:rFonts w:ascii="Liberation Sans" w:eastAsia="Liberation Sans" w:hAnsi="Liberation Sans" w:cs="Liberation Sans"/>
        </w:rPr>
        <w:t>, for documentation generation</w:t>
      </w:r>
    </w:p>
    <w:p w14:paraId="732C0848" w14:textId="7C1CA820" w:rsidR="002A54EC" w:rsidRDefault="00000000">
      <w:pPr>
        <w:numPr>
          <w:ilvl w:val="0"/>
          <w:numId w:val="6"/>
        </w:numPr>
        <w:rPr>
          <w:rFonts w:ascii="Liberation Sans" w:hAnsi="Liberation Sans" w:cs="Liberation Sans"/>
        </w:rPr>
      </w:pPr>
      <w:r>
        <w:rPr>
          <w:rFonts w:ascii="Source Code Pro" w:eastAsia="Source Code Pro" w:hAnsi="Source Code Pro" w:cs="Source Code Pro"/>
        </w:rPr>
        <w:t>make</w:t>
      </w:r>
      <w:r>
        <w:rPr>
          <w:rFonts w:ascii="Liberation Sans" w:eastAsia="Liberation Sans" w:hAnsi="Liberation Sans" w:cs="Liberation Sans"/>
        </w:rPr>
        <w:t xml:space="preserve">, for </w:t>
      </w:r>
      <w:proofErr w:type="gramStart"/>
      <w:r>
        <w:rPr>
          <w:rFonts w:ascii="Liberation Sans" w:eastAsia="Liberation Sans" w:hAnsi="Liberation Sans" w:cs="Liberation Sans"/>
        </w:rPr>
        <w:t>automation</w:t>
      </w:r>
      <w:r w:rsidR="005A5734">
        <w:rPr>
          <w:rFonts w:ascii="Liberation Sans" w:eastAsia="Liberation Sans" w:hAnsi="Liberation Sans" w:cs="Liberation Sans"/>
        </w:rPr>
        <w:t xml:space="preserve"> </w:t>
      </w:r>
      <w:r>
        <w:rPr>
          <w:rFonts w:ascii="Liberation Sans" w:eastAsia="Liberation Sans" w:hAnsi="Liberation Sans" w:cs="Liberation Sans"/>
        </w:rPr>
        <w:t xml:space="preserve"> of</w:t>
      </w:r>
      <w:proofErr w:type="gramEnd"/>
      <w:r>
        <w:rPr>
          <w:rFonts w:ascii="Liberation Sans" w:eastAsia="Liberation Sans" w:hAnsi="Liberation Sans" w:cs="Liberation Sans"/>
        </w:rPr>
        <w:t xml:space="preserve"> compilation and documentation generation</w:t>
      </w:r>
    </w:p>
    <w:p w14:paraId="7B4696C8" w14:textId="77777777" w:rsidR="002A54EC" w:rsidRDefault="00000000">
      <w:pPr>
        <w:pStyle w:val="Heading3"/>
        <w:rPr>
          <w:rFonts w:ascii="Liberation Sans" w:hAnsi="Liberation Sans" w:cs="Liberation Sans"/>
          <w:b/>
          <w:bCs/>
        </w:rPr>
      </w:pPr>
      <w:r>
        <w:rPr>
          <w:rFonts w:ascii="Liberation Sans" w:eastAsia="Liberation Sans" w:hAnsi="Liberation Sans" w:cs="Liberation Sans"/>
          <w:b/>
          <w:bCs/>
        </w:rPr>
        <w:t>Submission requirements</w:t>
      </w:r>
    </w:p>
    <w:p w14:paraId="5E1374C2" w14:textId="77777777" w:rsidR="002A54EC" w:rsidRDefault="00000000">
      <w:pPr>
        <w:rPr>
          <w:rFonts w:ascii="Liberation Sans" w:hAnsi="Liberation Sans" w:cs="Liberation Sans"/>
        </w:rPr>
      </w:pPr>
      <w:r>
        <w:rPr>
          <w:rFonts w:ascii="Liberation Sans" w:eastAsia="Liberation Sans" w:hAnsi="Liberation Sans" w:cs="Liberation Sans"/>
        </w:rPr>
        <w:t xml:space="preserve">Submit a compressed archive </w:t>
      </w:r>
      <w:r>
        <w:rPr>
          <w:rFonts w:ascii="Source Code Pro" w:eastAsia="Source Code Pro" w:hAnsi="Source Code Pro" w:cs="Source Code Pro"/>
        </w:rPr>
        <w:t>STUNUM-CSC2001F-A2.tar.gz</w:t>
      </w:r>
      <w:r>
        <w:rPr>
          <w:rFonts w:ascii="Liberation Sans" w:eastAsia="Liberation Sans" w:hAnsi="Liberation Sans" w:cs="Liberation Sans"/>
        </w:rPr>
        <w:t xml:space="preserve"> containing:</w:t>
      </w:r>
    </w:p>
    <w:p w14:paraId="2B732B4B" w14:textId="77777777" w:rsidR="002A54EC" w:rsidRDefault="00000000">
      <w:pPr>
        <w:pStyle w:val="ListParagraph"/>
        <w:numPr>
          <w:ilvl w:val="0"/>
          <w:numId w:val="7"/>
        </w:numPr>
        <w:rPr>
          <w:rFonts w:ascii="Liberation Sans" w:hAnsi="Liberation Sans" w:cs="Liberation Sans"/>
        </w:rPr>
      </w:pPr>
      <w:proofErr w:type="spellStart"/>
      <w:r>
        <w:rPr>
          <w:rFonts w:ascii="Liberation Sans" w:eastAsia="Liberation Sans" w:hAnsi="Liberation Sans" w:cs="Liberation Sans"/>
        </w:rPr>
        <w:t>Makefile</w:t>
      </w:r>
      <w:proofErr w:type="spellEnd"/>
    </w:p>
    <w:p w14:paraId="7C509689" w14:textId="77777777" w:rsidR="002A54EC" w:rsidRDefault="00000000">
      <w:pPr>
        <w:pStyle w:val="ListParagraph"/>
        <w:numPr>
          <w:ilvl w:val="0"/>
          <w:numId w:val="7"/>
        </w:numPr>
        <w:rPr>
          <w:rFonts w:ascii="Liberation Sans" w:hAnsi="Liberation Sans" w:cs="Liberation Sans"/>
        </w:rPr>
      </w:pPr>
      <w:proofErr w:type="spellStart"/>
      <w:r>
        <w:rPr>
          <w:rFonts w:ascii="Liberation Sans" w:eastAsia="Liberation Sans" w:hAnsi="Liberation Sans" w:cs="Liberation Sans"/>
        </w:rPr>
        <w:t>src</w:t>
      </w:r>
      <w:proofErr w:type="spellEnd"/>
      <w:r>
        <w:rPr>
          <w:rFonts w:ascii="Liberation Sans" w:eastAsia="Liberation Sans" w:hAnsi="Liberation Sans" w:cs="Liberation Sans"/>
        </w:rPr>
        <w:t xml:space="preserve">/ </w:t>
      </w:r>
    </w:p>
    <w:p w14:paraId="3AAC121C" w14:textId="77777777" w:rsidR="002A54EC" w:rsidRDefault="00000000">
      <w:pPr>
        <w:pStyle w:val="ListParagraph"/>
        <w:numPr>
          <w:ilvl w:val="1"/>
          <w:numId w:val="7"/>
        </w:numPr>
        <w:rPr>
          <w:rFonts w:ascii="Liberation Sans" w:hAnsi="Liberation Sans" w:cs="Liberation Sans"/>
        </w:rPr>
      </w:pPr>
      <w:r>
        <w:rPr>
          <w:rFonts w:ascii="Liberation Sans" w:eastAsia="Liberation Sans" w:hAnsi="Liberation Sans" w:cs="Liberation Sans"/>
        </w:rPr>
        <w:t>all source code</w:t>
      </w:r>
    </w:p>
    <w:p w14:paraId="763F9E40" w14:textId="77777777" w:rsidR="002A54EC" w:rsidRDefault="00000000">
      <w:pPr>
        <w:pStyle w:val="ListParagraph"/>
        <w:numPr>
          <w:ilvl w:val="0"/>
          <w:numId w:val="7"/>
        </w:numPr>
        <w:rPr>
          <w:rFonts w:ascii="Liberation Sans" w:hAnsi="Liberation Sans" w:cs="Liberation Sans"/>
        </w:rPr>
      </w:pPr>
      <w:r>
        <w:rPr>
          <w:rFonts w:ascii="Liberation Sans" w:eastAsia="Liberation Sans" w:hAnsi="Liberation Sans" w:cs="Liberation Sans"/>
        </w:rPr>
        <w:t xml:space="preserve">bin/ </w:t>
      </w:r>
    </w:p>
    <w:p w14:paraId="01A6F48A" w14:textId="77777777" w:rsidR="002A54EC" w:rsidRDefault="00000000">
      <w:pPr>
        <w:pStyle w:val="ListParagraph"/>
        <w:numPr>
          <w:ilvl w:val="1"/>
          <w:numId w:val="7"/>
        </w:numPr>
        <w:rPr>
          <w:rFonts w:ascii="Liberation Sans" w:hAnsi="Liberation Sans" w:cs="Liberation Sans"/>
        </w:rPr>
      </w:pPr>
      <w:r>
        <w:rPr>
          <w:rFonts w:ascii="Liberation Sans" w:eastAsia="Liberation Sans" w:hAnsi="Liberation Sans" w:cs="Liberation Sans"/>
        </w:rPr>
        <w:t>all class files</w:t>
      </w:r>
    </w:p>
    <w:p w14:paraId="7D000C33" w14:textId="77777777" w:rsidR="002A54EC" w:rsidRDefault="00000000">
      <w:pPr>
        <w:pStyle w:val="ListParagraph"/>
        <w:numPr>
          <w:ilvl w:val="0"/>
          <w:numId w:val="7"/>
        </w:numPr>
        <w:rPr>
          <w:rFonts w:ascii="Liberation Sans" w:hAnsi="Liberation Sans" w:cs="Liberation Sans"/>
        </w:rPr>
      </w:pPr>
      <w:r>
        <w:rPr>
          <w:rFonts w:ascii="Liberation Sans" w:eastAsia="Liberation Sans" w:hAnsi="Liberation Sans" w:cs="Liberation Sans"/>
        </w:rPr>
        <w:t xml:space="preserve">doc/ </w:t>
      </w:r>
    </w:p>
    <w:p w14:paraId="05E0F7F8" w14:textId="77777777" w:rsidR="002A54EC" w:rsidRDefault="00000000">
      <w:pPr>
        <w:pStyle w:val="ListParagraph"/>
        <w:numPr>
          <w:ilvl w:val="1"/>
          <w:numId w:val="7"/>
        </w:numPr>
        <w:rPr>
          <w:rFonts w:ascii="Liberation Sans" w:hAnsi="Liberation Sans" w:cs="Liberation Sans"/>
        </w:rPr>
      </w:pPr>
      <w:proofErr w:type="spellStart"/>
      <w:r>
        <w:rPr>
          <w:rFonts w:ascii="Liberation Sans" w:eastAsia="Liberation Sans" w:hAnsi="Liberation Sans" w:cs="Liberation Sans"/>
        </w:rPr>
        <w:t>javadoc</w:t>
      </w:r>
      <w:proofErr w:type="spellEnd"/>
      <w:r>
        <w:rPr>
          <w:rFonts w:ascii="Liberation Sans" w:eastAsia="Liberation Sans" w:hAnsi="Liberation Sans" w:cs="Liberation Sans"/>
        </w:rPr>
        <w:t xml:space="preserve"> output</w:t>
      </w:r>
    </w:p>
    <w:p w14:paraId="22959247" w14:textId="77777777" w:rsidR="002A54EC" w:rsidRDefault="00000000">
      <w:pPr>
        <w:pStyle w:val="ListParagraph"/>
        <w:numPr>
          <w:ilvl w:val="0"/>
          <w:numId w:val="7"/>
        </w:numPr>
        <w:rPr>
          <w:rFonts w:ascii="Liberation Sans" w:hAnsi="Liberation Sans" w:cs="Liberation Sans"/>
        </w:rPr>
      </w:pPr>
      <w:r>
        <w:rPr>
          <w:rFonts w:ascii="Liberation Sans" w:eastAsia="Liberation Sans" w:hAnsi="Liberation Sans" w:cs="Liberation Sans"/>
        </w:rPr>
        <w:t>report.pdf</w:t>
      </w:r>
    </w:p>
    <w:p w14:paraId="5F197593" w14:textId="77777777" w:rsidR="002A54EC" w:rsidRDefault="00000000">
      <w:pPr>
        <w:rPr>
          <w:rFonts w:ascii="Liberation Sans" w:hAnsi="Liberation Sans" w:cs="Liberation Sans"/>
        </w:rPr>
      </w:pPr>
      <w:r>
        <w:rPr>
          <w:rFonts w:ascii="Liberation Sans" w:eastAsia="Liberation Sans" w:hAnsi="Liberation Sans" w:cs="Liberation Sans"/>
        </w:rPr>
        <w:t>Your report must be in PDF format. Do not submit the git repository.</w:t>
      </w:r>
    </w:p>
    <w:p w14:paraId="6EC062B0" w14:textId="77777777" w:rsidR="002A54EC" w:rsidRDefault="00000000">
      <w:pPr>
        <w:pStyle w:val="Heading3"/>
        <w:rPr>
          <w:rFonts w:ascii="Liberation Sans" w:hAnsi="Liberation Sans" w:cs="Liberation Sans"/>
          <w:b/>
          <w:bCs/>
        </w:rPr>
      </w:pPr>
      <w:r>
        <w:rPr>
          <w:rFonts w:ascii="Liberation Sans" w:eastAsia="Liberation Sans" w:hAnsi="Liberation Sans" w:cs="Liberation Sans"/>
          <w:b/>
          <w:bCs/>
        </w:rPr>
        <w:t>Marking Guidelines</w:t>
      </w:r>
    </w:p>
    <w:p w14:paraId="6596F56B" w14:textId="77777777" w:rsidR="002A54EC" w:rsidRDefault="00000000">
      <w:pPr>
        <w:rPr>
          <w:rFonts w:ascii="Liberation Sans" w:hAnsi="Liberation Sans" w:cs="Liberation Sans"/>
        </w:rPr>
      </w:pPr>
      <w:r>
        <w:rPr>
          <w:rFonts w:ascii="Liberation Sans" w:eastAsia="Liberation Sans" w:hAnsi="Liberation Sans" w:cs="Liberation Sans"/>
          <w:color w:val="000000"/>
          <w:sz w:val="24"/>
        </w:rPr>
        <w:t>Your assignment will be marked by tutors, using the following marking guide.</w:t>
      </w:r>
    </w:p>
    <w:tbl>
      <w:tblPr>
        <w:tblW w:w="7295" w:type="dxa"/>
        <w:tblLayout w:type="fixed"/>
        <w:tblCellMar>
          <w:top w:w="15" w:type="dxa"/>
          <w:left w:w="15" w:type="dxa"/>
          <w:bottom w:w="15" w:type="dxa"/>
          <w:right w:w="15" w:type="dxa"/>
        </w:tblCellMar>
        <w:tblLook w:val="04A0" w:firstRow="1" w:lastRow="0" w:firstColumn="1" w:lastColumn="0" w:noHBand="0" w:noVBand="1"/>
      </w:tblPr>
      <w:tblGrid>
        <w:gridCol w:w="1275"/>
        <w:gridCol w:w="5387"/>
        <w:gridCol w:w="633"/>
      </w:tblGrid>
      <w:tr w:rsidR="002A54EC" w14:paraId="642601D7" w14:textId="77777777">
        <w:tc>
          <w:tcPr>
            <w:tcW w:w="1275" w:type="dxa"/>
            <w:tcBorders>
              <w:top w:val="none" w:sz="4" w:space="0" w:color="000000"/>
              <w:left w:val="none" w:sz="4" w:space="0" w:color="000000"/>
              <w:bottom w:val="none" w:sz="4" w:space="0" w:color="000000"/>
              <w:right w:val="none" w:sz="4" w:space="0" w:color="000000"/>
            </w:tcBorders>
            <w:vAlign w:val="center"/>
          </w:tcPr>
          <w:p w14:paraId="6B51F0E5"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i/>
                <w:color w:val="000000"/>
                <w:sz w:val="24"/>
              </w:rPr>
              <w:t>Artefact</w:t>
            </w:r>
          </w:p>
        </w:tc>
        <w:tc>
          <w:tcPr>
            <w:tcW w:w="5386" w:type="dxa"/>
            <w:tcBorders>
              <w:top w:val="none" w:sz="4" w:space="0" w:color="000000"/>
              <w:left w:val="none" w:sz="4" w:space="0" w:color="000000"/>
              <w:bottom w:val="none" w:sz="4" w:space="0" w:color="000000"/>
              <w:right w:val="none" w:sz="4" w:space="0" w:color="000000"/>
            </w:tcBorders>
            <w:vAlign w:val="center"/>
          </w:tcPr>
          <w:p w14:paraId="41937807"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i/>
                <w:color w:val="000000"/>
                <w:sz w:val="24"/>
              </w:rPr>
              <w:t>Aspect</w:t>
            </w:r>
          </w:p>
        </w:tc>
        <w:tc>
          <w:tcPr>
            <w:tcW w:w="633" w:type="dxa"/>
            <w:tcBorders>
              <w:top w:val="none" w:sz="4" w:space="0" w:color="000000"/>
              <w:left w:val="none" w:sz="4" w:space="0" w:color="000000"/>
              <w:bottom w:val="none" w:sz="4" w:space="0" w:color="000000"/>
              <w:right w:val="none" w:sz="4" w:space="0" w:color="000000"/>
            </w:tcBorders>
            <w:vAlign w:val="center"/>
          </w:tcPr>
          <w:p w14:paraId="51708187"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i/>
                <w:color w:val="000000"/>
                <w:sz w:val="24"/>
              </w:rPr>
              <w:t>Mark</w:t>
            </w:r>
          </w:p>
        </w:tc>
      </w:tr>
      <w:tr w:rsidR="002A54EC" w14:paraId="08B3E7CE" w14:textId="77777777">
        <w:tc>
          <w:tcPr>
            <w:tcW w:w="1275" w:type="dxa"/>
            <w:tcBorders>
              <w:top w:val="none" w:sz="4" w:space="0" w:color="000000"/>
              <w:left w:val="none" w:sz="4" w:space="0" w:color="000000"/>
              <w:bottom w:val="none" w:sz="4" w:space="0" w:color="000000"/>
              <w:right w:val="none" w:sz="4" w:space="0" w:color="000000"/>
            </w:tcBorders>
            <w:vAlign w:val="center"/>
          </w:tcPr>
          <w:p w14:paraId="2121813B" w14:textId="77777777" w:rsidR="002A54EC" w:rsidRDefault="00000000">
            <w:pPr>
              <w:spacing w:after="0" w:line="240" w:lineRule="exact"/>
              <w:rPr>
                <w:rFonts w:ascii="Liberation Sans" w:hAnsi="Liberation Sans" w:cs="Liberation Sans"/>
                <w:color w:val="000000"/>
                <w:sz w:val="24"/>
              </w:rPr>
            </w:pPr>
            <w:r>
              <w:rPr>
                <w:rFonts w:ascii="Liberation Sans" w:eastAsia="Liberation Sans" w:hAnsi="Liberation Sans" w:cs="Liberation Sans"/>
                <w:color w:val="000000"/>
                <w:sz w:val="24"/>
              </w:rPr>
              <w:t>Report (19)</w:t>
            </w:r>
          </w:p>
        </w:tc>
        <w:tc>
          <w:tcPr>
            <w:tcW w:w="5386" w:type="dxa"/>
            <w:tcBorders>
              <w:top w:val="none" w:sz="4" w:space="0" w:color="000000"/>
              <w:left w:val="none" w:sz="4" w:space="0" w:color="000000"/>
              <w:bottom w:val="none" w:sz="4" w:space="0" w:color="000000"/>
              <w:right w:val="none" w:sz="4" w:space="0" w:color="000000"/>
            </w:tcBorders>
            <w:vAlign w:val="center"/>
          </w:tcPr>
          <w:p w14:paraId="1D676C08"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color w:val="000000"/>
                <w:sz w:val="24"/>
              </w:rPr>
              <w:t>Appropriate design and implementation of OOP and data structures:</w:t>
            </w:r>
          </w:p>
        </w:tc>
        <w:tc>
          <w:tcPr>
            <w:tcW w:w="633" w:type="dxa"/>
            <w:tcBorders>
              <w:top w:val="none" w:sz="4" w:space="0" w:color="000000"/>
              <w:left w:val="none" w:sz="4" w:space="0" w:color="000000"/>
              <w:bottom w:val="none" w:sz="4" w:space="0" w:color="000000"/>
              <w:right w:val="none" w:sz="4" w:space="0" w:color="000000"/>
            </w:tcBorders>
            <w:vAlign w:val="center"/>
          </w:tcPr>
          <w:p w14:paraId="23A84035" w14:textId="77777777" w:rsidR="002A54EC" w:rsidRDefault="002A54EC">
            <w:pPr>
              <w:spacing w:after="0" w:line="240" w:lineRule="exact"/>
              <w:rPr>
                <w:rFonts w:ascii="Liberation Sans" w:hAnsi="Liberation Sans" w:cs="Liberation Sans"/>
              </w:rPr>
            </w:pPr>
          </w:p>
        </w:tc>
      </w:tr>
      <w:tr w:rsidR="002A54EC" w14:paraId="28DBC692"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78D0864D" w14:textId="77777777" w:rsidR="002A54EC" w:rsidRDefault="002A54EC">
            <w:pPr>
              <w:spacing w:after="0" w:line="240" w:lineRule="exact"/>
              <w:rPr>
                <w:rFonts w:ascii="Liberation Sans" w:hAnsi="Liberation Sans" w:cs="Liberation Sans"/>
                <w:color w:val="000000"/>
                <w:sz w:val="24"/>
              </w:rPr>
            </w:pPr>
          </w:p>
        </w:tc>
        <w:tc>
          <w:tcPr>
            <w:tcW w:w="5386" w:type="dxa"/>
            <w:vMerge w:val="restart"/>
            <w:tcBorders>
              <w:top w:val="none" w:sz="4" w:space="0" w:color="000000"/>
              <w:left w:val="none" w:sz="4" w:space="0" w:color="000000"/>
              <w:bottom w:val="none" w:sz="4" w:space="0" w:color="000000"/>
              <w:right w:val="none" w:sz="4" w:space="0" w:color="000000"/>
            </w:tcBorders>
            <w:vAlign w:val="center"/>
          </w:tcPr>
          <w:p w14:paraId="72BD2836" w14:textId="77777777" w:rsidR="002A54EC" w:rsidRDefault="00000000">
            <w:pPr>
              <w:spacing w:after="0" w:line="240" w:lineRule="exact"/>
              <w:rPr>
                <w:rFonts w:ascii="Liberation Sans" w:hAnsi="Liberation Sans" w:cs="Liberation Sans"/>
                <w:color w:val="000000"/>
                <w:sz w:val="24"/>
              </w:rPr>
            </w:pPr>
            <w:r>
              <w:rPr>
                <w:rFonts w:ascii="Liberation Sans" w:eastAsia="Liberation Sans" w:hAnsi="Liberation Sans" w:cs="Liberation Sans"/>
                <w:color w:val="000000"/>
                <w:sz w:val="24"/>
              </w:rPr>
              <w:t>Overall OOP design</w:t>
            </w:r>
          </w:p>
        </w:tc>
        <w:tc>
          <w:tcPr>
            <w:tcW w:w="633" w:type="dxa"/>
            <w:vMerge w:val="restart"/>
            <w:tcBorders>
              <w:top w:val="none" w:sz="4" w:space="0" w:color="000000"/>
              <w:left w:val="none" w:sz="4" w:space="0" w:color="000000"/>
              <w:bottom w:val="none" w:sz="4" w:space="0" w:color="000000"/>
              <w:right w:val="none" w:sz="4" w:space="0" w:color="000000"/>
            </w:tcBorders>
            <w:vAlign w:val="center"/>
          </w:tcPr>
          <w:p w14:paraId="5DBCA390" w14:textId="77777777" w:rsidR="002A54EC" w:rsidRDefault="00000000">
            <w:pPr>
              <w:spacing w:after="0" w:line="240" w:lineRule="exact"/>
              <w:rPr>
                <w:rFonts w:ascii="Liberation Sans" w:hAnsi="Liberation Sans" w:cs="Liberation Sans"/>
                <w:color w:val="000000"/>
                <w:sz w:val="24"/>
              </w:rPr>
            </w:pPr>
            <w:r>
              <w:rPr>
                <w:rFonts w:ascii="Liberation Sans" w:eastAsia="Liberation Sans" w:hAnsi="Liberation Sans" w:cs="Liberation Sans"/>
                <w:color w:val="000000"/>
                <w:sz w:val="24"/>
              </w:rPr>
              <w:t>3</w:t>
            </w:r>
          </w:p>
        </w:tc>
      </w:tr>
      <w:tr w:rsidR="002A54EC" w14:paraId="47B00B1C"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125DA12A" w14:textId="77777777" w:rsidR="002A54EC" w:rsidRDefault="002A54EC">
            <w:pPr>
              <w:spacing w:after="0" w:line="240" w:lineRule="exact"/>
              <w:rPr>
                <w:rFonts w:ascii="Liberation Sans" w:hAnsi="Liberation Sans" w:cs="Liberation Sans"/>
                <w:color w:val="000000"/>
                <w:sz w:val="24"/>
              </w:rPr>
            </w:pPr>
          </w:p>
        </w:tc>
        <w:tc>
          <w:tcPr>
            <w:tcW w:w="5386" w:type="dxa"/>
            <w:vMerge w:val="restart"/>
            <w:tcBorders>
              <w:top w:val="none" w:sz="4" w:space="0" w:color="000000"/>
              <w:left w:val="none" w:sz="4" w:space="0" w:color="000000"/>
              <w:bottom w:val="none" w:sz="4" w:space="0" w:color="000000"/>
              <w:right w:val="none" w:sz="4" w:space="0" w:color="000000"/>
            </w:tcBorders>
            <w:vAlign w:val="center"/>
          </w:tcPr>
          <w:p w14:paraId="2CFC7EBB" w14:textId="77777777" w:rsidR="002A54EC" w:rsidRDefault="00000000">
            <w:pPr>
              <w:spacing w:after="0" w:line="240" w:lineRule="exact"/>
              <w:rPr>
                <w:rFonts w:ascii="Liberation Sans" w:hAnsi="Liberation Sans" w:cs="Liberation Sans"/>
                <w:color w:val="000000"/>
                <w:sz w:val="24"/>
              </w:rPr>
            </w:pPr>
            <w:r>
              <w:rPr>
                <w:rFonts w:ascii="Liberation Sans" w:eastAsia="Liberation Sans" w:hAnsi="Liberation Sans" w:cs="Liberation Sans"/>
                <w:color w:val="000000"/>
                <w:sz w:val="24"/>
              </w:rPr>
              <w:t xml:space="preserve">AVL tree implementation </w:t>
            </w:r>
          </w:p>
        </w:tc>
        <w:tc>
          <w:tcPr>
            <w:tcW w:w="633" w:type="dxa"/>
            <w:vMerge w:val="restart"/>
            <w:tcBorders>
              <w:top w:val="none" w:sz="4" w:space="0" w:color="000000"/>
              <w:left w:val="none" w:sz="4" w:space="0" w:color="000000"/>
              <w:bottom w:val="none" w:sz="4" w:space="0" w:color="000000"/>
              <w:right w:val="none" w:sz="4" w:space="0" w:color="000000"/>
            </w:tcBorders>
            <w:vAlign w:val="center"/>
          </w:tcPr>
          <w:p w14:paraId="6D96A7CB" w14:textId="77777777" w:rsidR="002A54EC" w:rsidRDefault="00000000">
            <w:pPr>
              <w:spacing w:after="0" w:line="240" w:lineRule="exact"/>
              <w:rPr>
                <w:rFonts w:ascii="Liberation Sans" w:hAnsi="Liberation Sans" w:cs="Liberation Sans"/>
                <w:color w:val="000000"/>
                <w:sz w:val="24"/>
              </w:rPr>
            </w:pPr>
            <w:r>
              <w:rPr>
                <w:rFonts w:ascii="Liberation Sans" w:eastAsia="Liberation Sans" w:hAnsi="Liberation Sans" w:cs="Liberation Sans"/>
                <w:color w:val="000000"/>
                <w:sz w:val="24"/>
              </w:rPr>
              <w:t>2</w:t>
            </w:r>
          </w:p>
        </w:tc>
      </w:tr>
      <w:tr w:rsidR="002A54EC" w14:paraId="0C3A3410" w14:textId="77777777">
        <w:trPr>
          <w:trHeight w:val="366"/>
        </w:trPr>
        <w:tc>
          <w:tcPr>
            <w:tcW w:w="1275" w:type="dxa"/>
            <w:tcBorders>
              <w:top w:val="none" w:sz="4" w:space="0" w:color="000000"/>
              <w:left w:val="none" w:sz="4" w:space="0" w:color="000000"/>
              <w:bottom w:val="none" w:sz="4" w:space="0" w:color="000000"/>
              <w:right w:val="none" w:sz="4" w:space="0" w:color="000000"/>
            </w:tcBorders>
            <w:vAlign w:val="center"/>
          </w:tcPr>
          <w:p w14:paraId="47A70E75" w14:textId="77777777" w:rsidR="002A54EC" w:rsidRDefault="002A54EC">
            <w:pPr>
              <w:rPr>
                <w:rFonts w:ascii="Liberation Sans" w:hAnsi="Liberation Sans" w:cs="Liberation Sans"/>
              </w:rPr>
            </w:pPr>
          </w:p>
        </w:tc>
        <w:tc>
          <w:tcPr>
            <w:tcW w:w="5386" w:type="dxa"/>
            <w:tcBorders>
              <w:top w:val="none" w:sz="4" w:space="0" w:color="000000"/>
              <w:left w:val="none" w:sz="4" w:space="0" w:color="000000"/>
              <w:bottom w:val="none" w:sz="4" w:space="0" w:color="000000"/>
              <w:right w:val="none" w:sz="4" w:space="0" w:color="000000"/>
            </w:tcBorders>
            <w:vAlign w:val="center"/>
          </w:tcPr>
          <w:p w14:paraId="6EE27DCF"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color w:val="000000"/>
                <w:sz w:val="24"/>
              </w:rPr>
              <w:t>Experimental tests:</w:t>
            </w:r>
          </w:p>
        </w:tc>
        <w:tc>
          <w:tcPr>
            <w:tcW w:w="633" w:type="dxa"/>
            <w:tcBorders>
              <w:top w:val="none" w:sz="4" w:space="0" w:color="000000"/>
              <w:left w:val="none" w:sz="4" w:space="0" w:color="000000"/>
              <w:bottom w:val="none" w:sz="4" w:space="0" w:color="000000"/>
              <w:right w:val="none" w:sz="4" w:space="0" w:color="000000"/>
            </w:tcBorders>
            <w:vAlign w:val="center"/>
          </w:tcPr>
          <w:p w14:paraId="02017034" w14:textId="77777777" w:rsidR="002A54EC" w:rsidRDefault="002A54EC">
            <w:pPr>
              <w:spacing w:after="0" w:line="240" w:lineRule="exact"/>
              <w:rPr>
                <w:rFonts w:ascii="Liberation Sans" w:hAnsi="Liberation Sans" w:cs="Liberation Sans"/>
              </w:rPr>
            </w:pPr>
          </w:p>
        </w:tc>
      </w:tr>
      <w:tr w:rsidR="002A54EC" w14:paraId="77A476A9" w14:textId="77777777">
        <w:tc>
          <w:tcPr>
            <w:tcW w:w="1275" w:type="dxa"/>
            <w:tcBorders>
              <w:top w:val="none" w:sz="4" w:space="0" w:color="000000"/>
              <w:left w:val="none" w:sz="4" w:space="0" w:color="000000"/>
              <w:bottom w:val="none" w:sz="4" w:space="0" w:color="000000"/>
              <w:right w:val="none" w:sz="4" w:space="0" w:color="000000"/>
            </w:tcBorders>
            <w:vAlign w:val="center"/>
          </w:tcPr>
          <w:p w14:paraId="2FEC13FF"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color w:val="000000"/>
                <w:sz w:val="24"/>
              </w:rPr>
              <w:t> </w:t>
            </w:r>
          </w:p>
        </w:tc>
        <w:tc>
          <w:tcPr>
            <w:tcW w:w="5386" w:type="dxa"/>
            <w:tcBorders>
              <w:top w:val="none" w:sz="4" w:space="0" w:color="000000"/>
              <w:left w:val="none" w:sz="4" w:space="0" w:color="000000"/>
              <w:bottom w:val="none" w:sz="4" w:space="0" w:color="000000"/>
              <w:right w:val="none" w:sz="4" w:space="0" w:color="000000"/>
            </w:tcBorders>
            <w:vAlign w:val="center"/>
          </w:tcPr>
          <w:p w14:paraId="0EC7E15E" w14:textId="77777777" w:rsidR="002A54EC" w:rsidRDefault="00000000">
            <w:pPr>
              <w:spacing w:after="0" w:line="240" w:lineRule="auto"/>
              <w:rPr>
                <w:rFonts w:ascii="Liberation Sans" w:hAnsi="Liberation Sans" w:cs="Liberation Sans"/>
              </w:rPr>
            </w:pPr>
            <w:r>
              <w:rPr>
                <w:rFonts w:ascii="Liberation Sans" w:eastAsia="Liberation Sans" w:hAnsi="Liberation Sans" w:cs="Liberation Sans"/>
                <w:color w:val="000000"/>
                <w:sz w:val="24"/>
              </w:rPr>
              <w:t>Experiment description</w:t>
            </w:r>
          </w:p>
        </w:tc>
        <w:tc>
          <w:tcPr>
            <w:tcW w:w="633" w:type="dxa"/>
            <w:tcBorders>
              <w:top w:val="none" w:sz="4" w:space="0" w:color="000000"/>
              <w:left w:val="none" w:sz="4" w:space="0" w:color="000000"/>
              <w:bottom w:val="none" w:sz="4" w:space="0" w:color="000000"/>
              <w:right w:val="none" w:sz="4" w:space="0" w:color="000000"/>
            </w:tcBorders>
            <w:vAlign w:val="center"/>
          </w:tcPr>
          <w:p w14:paraId="251D7F2C" w14:textId="77777777" w:rsidR="002A54EC" w:rsidRDefault="00000000">
            <w:pPr>
              <w:spacing w:after="0" w:line="240" w:lineRule="auto"/>
              <w:rPr>
                <w:rFonts w:ascii="Liberation Sans" w:hAnsi="Liberation Sans" w:cs="Liberation Sans"/>
              </w:rPr>
            </w:pPr>
            <w:r>
              <w:rPr>
                <w:rFonts w:ascii="Liberation Sans" w:eastAsia="Liberation Sans" w:hAnsi="Liberation Sans" w:cs="Liberation Sans"/>
                <w:color w:val="000000"/>
                <w:sz w:val="24"/>
              </w:rPr>
              <w:t>3</w:t>
            </w:r>
          </w:p>
        </w:tc>
      </w:tr>
      <w:tr w:rsidR="002A54EC" w14:paraId="1CB62AC2" w14:textId="77777777">
        <w:tc>
          <w:tcPr>
            <w:tcW w:w="1275" w:type="dxa"/>
            <w:tcBorders>
              <w:top w:val="none" w:sz="4" w:space="0" w:color="000000"/>
              <w:left w:val="none" w:sz="4" w:space="0" w:color="000000"/>
              <w:bottom w:val="none" w:sz="4" w:space="0" w:color="000000"/>
              <w:right w:val="none" w:sz="4" w:space="0" w:color="000000"/>
            </w:tcBorders>
            <w:vAlign w:val="center"/>
          </w:tcPr>
          <w:p w14:paraId="7B693860"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color w:val="000000"/>
                <w:sz w:val="24"/>
              </w:rPr>
              <w:t> </w:t>
            </w:r>
          </w:p>
        </w:tc>
        <w:tc>
          <w:tcPr>
            <w:tcW w:w="5386" w:type="dxa"/>
            <w:tcBorders>
              <w:top w:val="none" w:sz="4" w:space="0" w:color="000000"/>
              <w:left w:val="none" w:sz="4" w:space="0" w:color="000000"/>
              <w:bottom w:val="none" w:sz="4" w:space="0" w:color="000000"/>
              <w:right w:val="none" w:sz="4" w:space="0" w:color="000000"/>
            </w:tcBorders>
            <w:vAlign w:val="center"/>
          </w:tcPr>
          <w:p w14:paraId="0EA4B097" w14:textId="77777777" w:rsidR="002A54EC" w:rsidRDefault="00000000">
            <w:pPr>
              <w:spacing w:after="0" w:line="240" w:lineRule="auto"/>
              <w:rPr>
                <w:rFonts w:ascii="Liberation Sans" w:hAnsi="Liberation Sans" w:cs="Liberation Sans"/>
              </w:rPr>
            </w:pPr>
            <w:r>
              <w:rPr>
                <w:rFonts w:ascii="Liberation Sans" w:eastAsia="Liberation Sans" w:hAnsi="Liberation Sans" w:cs="Liberation Sans"/>
                <w:color w:val="000000"/>
                <w:sz w:val="24"/>
              </w:rPr>
              <w:t>Trial test values and outputs (Part 1)</w:t>
            </w:r>
          </w:p>
        </w:tc>
        <w:tc>
          <w:tcPr>
            <w:tcW w:w="633" w:type="dxa"/>
            <w:tcBorders>
              <w:top w:val="none" w:sz="4" w:space="0" w:color="000000"/>
              <w:left w:val="none" w:sz="4" w:space="0" w:color="000000"/>
              <w:bottom w:val="none" w:sz="4" w:space="0" w:color="000000"/>
              <w:right w:val="none" w:sz="4" w:space="0" w:color="000000"/>
            </w:tcBorders>
            <w:vAlign w:val="center"/>
          </w:tcPr>
          <w:p w14:paraId="5F17521E" w14:textId="77777777" w:rsidR="002A54EC" w:rsidRDefault="00000000">
            <w:pPr>
              <w:spacing w:after="0" w:line="240" w:lineRule="auto"/>
              <w:rPr>
                <w:rFonts w:ascii="Liberation Sans" w:hAnsi="Liberation Sans" w:cs="Liberation Sans"/>
              </w:rPr>
            </w:pPr>
            <w:r>
              <w:rPr>
                <w:rFonts w:ascii="Liberation Sans" w:eastAsia="Liberation Sans" w:hAnsi="Liberation Sans" w:cs="Liberation Sans"/>
                <w:color w:val="000000"/>
                <w:sz w:val="24"/>
              </w:rPr>
              <w:t>2</w:t>
            </w:r>
          </w:p>
        </w:tc>
      </w:tr>
      <w:tr w:rsidR="002A54EC" w14:paraId="0C5ABA7C"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1393107F" w14:textId="77777777" w:rsidR="002A54EC" w:rsidRDefault="002A54EC">
            <w:pPr>
              <w:spacing w:after="0" w:line="240" w:lineRule="exact"/>
              <w:rPr>
                <w:rFonts w:ascii="Liberation Sans" w:hAnsi="Liberation Sans" w:cs="Liberation Sans"/>
                <w:color w:val="000000"/>
                <w:sz w:val="24"/>
              </w:rPr>
            </w:pPr>
          </w:p>
        </w:tc>
        <w:tc>
          <w:tcPr>
            <w:tcW w:w="5386" w:type="dxa"/>
            <w:vMerge w:val="restart"/>
            <w:tcBorders>
              <w:top w:val="none" w:sz="4" w:space="0" w:color="000000"/>
              <w:left w:val="none" w:sz="4" w:space="0" w:color="000000"/>
              <w:bottom w:val="none" w:sz="4" w:space="0" w:color="000000"/>
              <w:right w:val="none" w:sz="4" w:space="0" w:color="000000"/>
            </w:tcBorders>
            <w:vAlign w:val="center"/>
          </w:tcPr>
          <w:p w14:paraId="0BEC9E93" w14:textId="77777777" w:rsidR="002A54EC" w:rsidRDefault="00000000">
            <w:pPr>
              <w:spacing w:after="0" w:line="240" w:lineRule="auto"/>
              <w:rPr>
                <w:rFonts w:ascii="Liberation Sans" w:hAnsi="Liberation Sans" w:cs="Liberation Sans"/>
              </w:rPr>
            </w:pPr>
            <w:r>
              <w:rPr>
                <w:rFonts w:ascii="Liberation Sans" w:eastAsia="Liberation Sans" w:hAnsi="Liberation Sans" w:cs="Liberation Sans"/>
                <w:color w:val="000000"/>
                <w:sz w:val="24"/>
              </w:rPr>
              <w:t>Results - tables and/or graphs</w:t>
            </w:r>
          </w:p>
        </w:tc>
        <w:tc>
          <w:tcPr>
            <w:tcW w:w="633" w:type="dxa"/>
            <w:vMerge w:val="restart"/>
            <w:tcBorders>
              <w:top w:val="none" w:sz="4" w:space="0" w:color="000000"/>
              <w:left w:val="none" w:sz="4" w:space="0" w:color="000000"/>
              <w:bottom w:val="none" w:sz="4" w:space="0" w:color="000000"/>
              <w:right w:val="none" w:sz="4" w:space="0" w:color="000000"/>
            </w:tcBorders>
            <w:vAlign w:val="center"/>
          </w:tcPr>
          <w:p w14:paraId="0F8C16FE" w14:textId="77777777" w:rsidR="002A54EC" w:rsidRDefault="00000000">
            <w:pPr>
              <w:spacing w:after="0" w:line="240" w:lineRule="auto"/>
              <w:rPr>
                <w:rFonts w:ascii="Liberation Sans" w:hAnsi="Liberation Sans" w:cs="Liberation Sans"/>
              </w:rPr>
            </w:pPr>
            <w:r>
              <w:rPr>
                <w:rFonts w:ascii="Liberation Sans" w:eastAsia="Liberation Sans" w:hAnsi="Liberation Sans" w:cs="Liberation Sans"/>
                <w:color w:val="000000"/>
                <w:sz w:val="24"/>
              </w:rPr>
              <w:t>3</w:t>
            </w:r>
          </w:p>
        </w:tc>
      </w:tr>
      <w:tr w:rsidR="002A54EC" w14:paraId="4F6F21A8"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0FB0E0F8" w14:textId="77777777" w:rsidR="002A54EC" w:rsidRDefault="002A54EC">
            <w:pPr>
              <w:spacing w:after="0" w:line="240" w:lineRule="exact"/>
              <w:rPr>
                <w:rFonts w:ascii="Liberation Sans" w:hAnsi="Liberation Sans" w:cs="Liberation Sans"/>
                <w:color w:val="000000"/>
                <w:sz w:val="24"/>
              </w:rPr>
            </w:pPr>
          </w:p>
        </w:tc>
        <w:tc>
          <w:tcPr>
            <w:tcW w:w="5386" w:type="dxa"/>
            <w:vMerge w:val="restart"/>
            <w:tcBorders>
              <w:top w:val="none" w:sz="4" w:space="0" w:color="000000"/>
              <w:left w:val="none" w:sz="4" w:space="0" w:color="000000"/>
              <w:bottom w:val="none" w:sz="4" w:space="0" w:color="000000"/>
              <w:right w:val="none" w:sz="4" w:space="0" w:color="000000"/>
            </w:tcBorders>
            <w:vAlign w:val="center"/>
          </w:tcPr>
          <w:p w14:paraId="0FB34D3C" w14:textId="77777777" w:rsidR="002A54EC" w:rsidRDefault="00000000">
            <w:pPr>
              <w:spacing w:after="0" w:line="240" w:lineRule="auto"/>
              <w:rPr>
                <w:rFonts w:ascii="Liberation Sans" w:hAnsi="Liberation Sans" w:cs="Liberation Sans"/>
              </w:rPr>
            </w:pPr>
            <w:r>
              <w:rPr>
                <w:rFonts w:ascii="Liberation Sans" w:eastAsia="Liberation Sans" w:hAnsi="Liberation Sans" w:cs="Liberation Sans"/>
                <w:color w:val="000000"/>
                <w:sz w:val="24"/>
              </w:rPr>
              <w:t>Discussion of results</w:t>
            </w:r>
          </w:p>
        </w:tc>
        <w:tc>
          <w:tcPr>
            <w:tcW w:w="633" w:type="dxa"/>
            <w:vMerge w:val="restart"/>
            <w:tcBorders>
              <w:top w:val="none" w:sz="4" w:space="0" w:color="000000"/>
              <w:left w:val="none" w:sz="4" w:space="0" w:color="000000"/>
              <w:bottom w:val="none" w:sz="4" w:space="0" w:color="000000"/>
              <w:right w:val="none" w:sz="4" w:space="0" w:color="000000"/>
            </w:tcBorders>
            <w:vAlign w:val="center"/>
          </w:tcPr>
          <w:p w14:paraId="6CA6A0AE" w14:textId="77777777" w:rsidR="002A54EC" w:rsidRDefault="00000000">
            <w:pPr>
              <w:spacing w:after="0" w:line="240" w:lineRule="auto"/>
              <w:rPr>
                <w:rFonts w:ascii="Liberation Sans" w:hAnsi="Liberation Sans" w:cs="Liberation Sans"/>
              </w:rPr>
            </w:pPr>
            <w:r>
              <w:rPr>
                <w:rFonts w:ascii="Liberation Sans" w:eastAsia="Liberation Sans" w:hAnsi="Liberation Sans" w:cs="Liberation Sans"/>
                <w:color w:val="000000"/>
                <w:sz w:val="24"/>
              </w:rPr>
              <w:t>3</w:t>
            </w:r>
          </w:p>
        </w:tc>
      </w:tr>
      <w:tr w:rsidR="002A54EC" w14:paraId="27258BC9"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756AF9D4" w14:textId="77777777" w:rsidR="002A54EC" w:rsidRDefault="002A54EC">
            <w:pPr>
              <w:spacing w:after="0" w:line="240" w:lineRule="exact"/>
              <w:rPr>
                <w:rFonts w:ascii="Liberation Sans" w:hAnsi="Liberation Sans" w:cs="Liberation Sans"/>
                <w:color w:val="000000"/>
                <w:sz w:val="24"/>
              </w:rPr>
            </w:pPr>
          </w:p>
        </w:tc>
        <w:tc>
          <w:tcPr>
            <w:tcW w:w="5386" w:type="dxa"/>
            <w:vMerge w:val="restart"/>
            <w:tcBorders>
              <w:top w:val="none" w:sz="4" w:space="0" w:color="000000"/>
              <w:left w:val="none" w:sz="4" w:space="0" w:color="000000"/>
              <w:bottom w:val="none" w:sz="4" w:space="0" w:color="000000"/>
              <w:right w:val="none" w:sz="4" w:space="0" w:color="000000"/>
            </w:tcBorders>
            <w:vAlign w:val="center"/>
          </w:tcPr>
          <w:p w14:paraId="23FF2504"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color w:val="000000"/>
                <w:sz w:val="24"/>
              </w:rPr>
              <w:t>Description of creativity</w:t>
            </w:r>
          </w:p>
        </w:tc>
        <w:tc>
          <w:tcPr>
            <w:tcW w:w="633" w:type="dxa"/>
            <w:vMerge w:val="restart"/>
            <w:tcBorders>
              <w:top w:val="none" w:sz="4" w:space="0" w:color="000000"/>
              <w:left w:val="none" w:sz="4" w:space="0" w:color="000000"/>
              <w:bottom w:val="none" w:sz="4" w:space="0" w:color="000000"/>
              <w:right w:val="none" w:sz="4" w:space="0" w:color="000000"/>
            </w:tcBorders>
            <w:vAlign w:val="center"/>
          </w:tcPr>
          <w:p w14:paraId="0E3BCC9E" w14:textId="77777777" w:rsidR="002A54EC" w:rsidRDefault="00000000">
            <w:pPr>
              <w:spacing w:after="0" w:line="240" w:lineRule="exact"/>
              <w:rPr>
                <w:rFonts w:ascii="Liberation Sans" w:hAnsi="Liberation Sans" w:cs="Liberation Sans"/>
                <w:color w:val="000000"/>
                <w:sz w:val="24"/>
              </w:rPr>
            </w:pPr>
            <w:r>
              <w:rPr>
                <w:rFonts w:ascii="Liberation Sans" w:eastAsia="Liberation Sans" w:hAnsi="Liberation Sans" w:cs="Liberation Sans"/>
                <w:color w:val="000000"/>
                <w:sz w:val="24"/>
              </w:rPr>
              <w:t>3</w:t>
            </w:r>
          </w:p>
        </w:tc>
      </w:tr>
      <w:tr w:rsidR="002A54EC" w14:paraId="5E34CC01" w14:textId="77777777">
        <w:tc>
          <w:tcPr>
            <w:tcW w:w="1275" w:type="dxa"/>
            <w:tcBorders>
              <w:top w:val="none" w:sz="4" w:space="0" w:color="000000"/>
              <w:left w:val="none" w:sz="4" w:space="0" w:color="000000"/>
              <w:bottom w:val="none" w:sz="4" w:space="0" w:color="000000"/>
              <w:right w:val="none" w:sz="4" w:space="0" w:color="000000"/>
            </w:tcBorders>
            <w:vAlign w:val="center"/>
          </w:tcPr>
          <w:p w14:paraId="6670754F" w14:textId="77777777" w:rsidR="002A54EC" w:rsidRDefault="00000000">
            <w:pPr>
              <w:spacing w:after="0" w:line="240" w:lineRule="exact"/>
              <w:rPr>
                <w:rFonts w:ascii="Liberation Sans" w:hAnsi="Liberation Sans" w:cs="Liberation Sans"/>
                <w:color w:val="000000"/>
                <w:sz w:val="24"/>
              </w:rPr>
            </w:pPr>
            <w:r>
              <w:rPr>
                <w:rFonts w:ascii="Liberation Sans" w:eastAsia="Liberation Sans" w:hAnsi="Liberation Sans" w:cs="Liberation Sans"/>
                <w:color w:val="000000"/>
                <w:sz w:val="24"/>
              </w:rPr>
              <w:t> Code (15)</w:t>
            </w:r>
          </w:p>
        </w:tc>
        <w:tc>
          <w:tcPr>
            <w:tcW w:w="5386" w:type="dxa"/>
            <w:tcBorders>
              <w:top w:val="none" w:sz="4" w:space="0" w:color="000000"/>
              <w:left w:val="none" w:sz="4" w:space="0" w:color="000000"/>
              <w:bottom w:val="none" w:sz="4" w:space="0" w:color="000000"/>
              <w:right w:val="none" w:sz="4" w:space="0" w:color="000000"/>
            </w:tcBorders>
            <w:vAlign w:val="center"/>
          </w:tcPr>
          <w:p w14:paraId="035148FF" w14:textId="77777777" w:rsidR="002A54EC" w:rsidRDefault="002A54EC">
            <w:pPr>
              <w:rPr>
                <w:rFonts w:ascii="Liberation Sans" w:hAnsi="Liberation Sans" w:cs="Liberation Sans"/>
              </w:rPr>
            </w:pPr>
          </w:p>
        </w:tc>
        <w:tc>
          <w:tcPr>
            <w:tcW w:w="633" w:type="dxa"/>
            <w:tcBorders>
              <w:top w:val="none" w:sz="4" w:space="0" w:color="000000"/>
              <w:left w:val="none" w:sz="4" w:space="0" w:color="000000"/>
              <w:bottom w:val="none" w:sz="4" w:space="0" w:color="000000"/>
              <w:right w:val="none" w:sz="4" w:space="0" w:color="000000"/>
            </w:tcBorders>
            <w:vAlign w:val="center"/>
          </w:tcPr>
          <w:p w14:paraId="606A0453" w14:textId="77777777" w:rsidR="002A54EC" w:rsidRDefault="002A54EC">
            <w:pPr>
              <w:spacing w:after="0" w:line="240" w:lineRule="exact"/>
              <w:rPr>
                <w:rFonts w:ascii="Liberation Sans" w:hAnsi="Liberation Sans" w:cs="Liberation Sans"/>
              </w:rPr>
            </w:pPr>
          </w:p>
        </w:tc>
      </w:tr>
      <w:tr w:rsidR="002A54EC" w14:paraId="1C961D52"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2A8329C4" w14:textId="77777777" w:rsidR="002A54EC" w:rsidRDefault="002A54EC">
            <w:pPr>
              <w:spacing w:after="0" w:line="240" w:lineRule="exact"/>
              <w:rPr>
                <w:rFonts w:ascii="Liberation Sans" w:hAnsi="Liberation Sans" w:cs="Liberation Sans"/>
                <w:color w:val="000000"/>
                <w:sz w:val="24"/>
              </w:rPr>
            </w:pPr>
          </w:p>
        </w:tc>
        <w:tc>
          <w:tcPr>
            <w:tcW w:w="5386" w:type="dxa"/>
            <w:vMerge w:val="restart"/>
            <w:tcBorders>
              <w:top w:val="none" w:sz="4" w:space="0" w:color="000000"/>
              <w:left w:val="none" w:sz="4" w:space="0" w:color="000000"/>
              <w:bottom w:val="none" w:sz="4" w:space="0" w:color="000000"/>
              <w:right w:val="none" w:sz="4" w:space="0" w:color="000000"/>
            </w:tcBorders>
            <w:vAlign w:val="center"/>
          </w:tcPr>
          <w:p w14:paraId="04E61129" w14:textId="77777777" w:rsidR="002A54EC" w:rsidRDefault="00000000">
            <w:pPr>
              <w:spacing w:after="0" w:line="240" w:lineRule="exact"/>
              <w:rPr>
                <w:rFonts w:ascii="Liberation Sans" w:hAnsi="Liberation Sans" w:cs="Liberation Sans"/>
                <w:color w:val="000000"/>
                <w:sz w:val="24"/>
              </w:rPr>
            </w:pPr>
            <w:r>
              <w:rPr>
                <w:rFonts w:ascii="Liberation Sans" w:eastAsia="Liberation Sans" w:hAnsi="Liberation Sans" w:cs="Liberation Sans"/>
                <w:color w:val="000000"/>
                <w:sz w:val="24"/>
              </w:rPr>
              <w:t>OOP design</w:t>
            </w:r>
          </w:p>
        </w:tc>
        <w:tc>
          <w:tcPr>
            <w:tcW w:w="633" w:type="dxa"/>
            <w:vMerge w:val="restart"/>
            <w:tcBorders>
              <w:top w:val="none" w:sz="4" w:space="0" w:color="000000"/>
              <w:left w:val="none" w:sz="4" w:space="0" w:color="000000"/>
              <w:bottom w:val="none" w:sz="4" w:space="0" w:color="000000"/>
              <w:right w:val="none" w:sz="4" w:space="0" w:color="000000"/>
            </w:tcBorders>
            <w:vAlign w:val="center"/>
          </w:tcPr>
          <w:p w14:paraId="092CF3EA" w14:textId="77777777" w:rsidR="002A54EC" w:rsidRDefault="00000000">
            <w:pPr>
              <w:spacing w:after="0" w:line="240" w:lineRule="exact"/>
              <w:rPr>
                <w:rFonts w:ascii="Liberation Sans" w:hAnsi="Liberation Sans" w:cs="Liberation Sans"/>
                <w:color w:val="000000"/>
                <w:sz w:val="24"/>
              </w:rPr>
            </w:pPr>
            <w:r>
              <w:rPr>
                <w:rFonts w:ascii="Liberation Sans" w:hAnsi="Liberation Sans" w:cs="Liberation Sans"/>
                <w:color w:val="000000"/>
                <w:sz w:val="24"/>
              </w:rPr>
              <w:t>3</w:t>
            </w:r>
          </w:p>
        </w:tc>
      </w:tr>
      <w:tr w:rsidR="002A54EC" w14:paraId="4C7ACCC1"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45EF86F0" w14:textId="77777777" w:rsidR="002A54EC" w:rsidRDefault="002A54EC">
            <w:pPr>
              <w:spacing w:after="0" w:line="240" w:lineRule="exact"/>
              <w:rPr>
                <w:rFonts w:ascii="Liberation Sans" w:hAnsi="Liberation Sans" w:cs="Liberation Sans"/>
                <w:color w:val="000000"/>
                <w:sz w:val="24"/>
              </w:rPr>
            </w:pPr>
          </w:p>
        </w:tc>
        <w:tc>
          <w:tcPr>
            <w:tcW w:w="5386" w:type="dxa"/>
            <w:vMerge w:val="restart"/>
            <w:tcBorders>
              <w:top w:val="none" w:sz="4" w:space="0" w:color="000000"/>
              <w:left w:val="none" w:sz="4" w:space="0" w:color="000000"/>
              <w:bottom w:val="none" w:sz="4" w:space="0" w:color="000000"/>
              <w:right w:val="none" w:sz="4" w:space="0" w:color="000000"/>
            </w:tcBorders>
            <w:vAlign w:val="center"/>
          </w:tcPr>
          <w:p w14:paraId="11188F37" w14:textId="77777777" w:rsidR="002A54EC" w:rsidRDefault="00000000">
            <w:pPr>
              <w:spacing w:after="0" w:line="240" w:lineRule="exact"/>
              <w:rPr>
                <w:rFonts w:ascii="Liberation Sans" w:hAnsi="Liberation Sans" w:cs="Liberation Sans"/>
                <w:color w:val="000000"/>
                <w:sz w:val="24"/>
              </w:rPr>
            </w:pPr>
            <w:r>
              <w:rPr>
                <w:rFonts w:ascii="Liberation Sans" w:eastAsia="Liberation Sans" w:hAnsi="Liberation Sans" w:cs="Liberation Sans"/>
                <w:color w:val="000000"/>
                <w:sz w:val="24"/>
              </w:rPr>
              <w:t>Reading data from file</w:t>
            </w:r>
          </w:p>
        </w:tc>
        <w:tc>
          <w:tcPr>
            <w:tcW w:w="633" w:type="dxa"/>
            <w:vMerge w:val="restart"/>
            <w:tcBorders>
              <w:top w:val="none" w:sz="4" w:space="0" w:color="000000"/>
              <w:left w:val="none" w:sz="4" w:space="0" w:color="000000"/>
              <w:bottom w:val="none" w:sz="4" w:space="0" w:color="000000"/>
              <w:right w:val="none" w:sz="4" w:space="0" w:color="000000"/>
            </w:tcBorders>
            <w:vAlign w:val="center"/>
          </w:tcPr>
          <w:p w14:paraId="763AE547" w14:textId="77777777" w:rsidR="002A54EC" w:rsidRDefault="00000000">
            <w:pPr>
              <w:spacing w:after="0" w:line="240" w:lineRule="exact"/>
              <w:rPr>
                <w:rFonts w:ascii="Liberation Sans" w:hAnsi="Liberation Sans" w:cs="Liberation Sans"/>
                <w:color w:val="000000"/>
                <w:sz w:val="24"/>
              </w:rPr>
            </w:pPr>
            <w:r>
              <w:rPr>
                <w:rFonts w:ascii="Liberation Sans" w:eastAsia="Liberation Sans" w:hAnsi="Liberation Sans" w:cs="Liberation Sans"/>
                <w:color w:val="000000"/>
                <w:sz w:val="24"/>
              </w:rPr>
              <w:t>3</w:t>
            </w:r>
          </w:p>
        </w:tc>
      </w:tr>
      <w:tr w:rsidR="002A54EC" w14:paraId="2DDE917F"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1E0DDA9D" w14:textId="77777777" w:rsidR="002A54EC" w:rsidRDefault="002A54EC">
            <w:pPr>
              <w:spacing w:after="0" w:line="240" w:lineRule="exact"/>
              <w:rPr>
                <w:rFonts w:ascii="Liberation Sans" w:hAnsi="Liberation Sans" w:cs="Liberation Sans"/>
                <w:color w:val="000000"/>
                <w:sz w:val="24"/>
              </w:rPr>
            </w:pPr>
          </w:p>
        </w:tc>
        <w:tc>
          <w:tcPr>
            <w:tcW w:w="5386" w:type="dxa"/>
            <w:vMerge w:val="restart"/>
            <w:tcBorders>
              <w:top w:val="none" w:sz="4" w:space="0" w:color="000000"/>
              <w:left w:val="none" w:sz="4" w:space="0" w:color="000000"/>
              <w:bottom w:val="none" w:sz="4" w:space="0" w:color="000000"/>
              <w:right w:val="none" w:sz="4" w:space="0" w:color="000000"/>
            </w:tcBorders>
            <w:vAlign w:val="center"/>
          </w:tcPr>
          <w:p w14:paraId="14886BFD" w14:textId="77777777" w:rsidR="002A54EC" w:rsidRDefault="00000000">
            <w:pPr>
              <w:spacing w:after="0" w:line="240" w:lineRule="exact"/>
              <w:rPr>
                <w:rFonts w:ascii="Liberation Sans" w:hAnsi="Liberation Sans" w:cs="Liberation Sans"/>
                <w:color w:val="000000"/>
                <w:sz w:val="24"/>
              </w:rPr>
            </w:pPr>
            <w:r>
              <w:rPr>
                <w:rFonts w:ascii="Liberation Sans" w:eastAsia="Liberation Sans" w:hAnsi="Liberation Sans" w:cs="Liberation Sans"/>
                <w:color w:val="000000"/>
                <w:sz w:val="24"/>
              </w:rPr>
              <w:t>Processing search queries</w:t>
            </w:r>
          </w:p>
        </w:tc>
        <w:tc>
          <w:tcPr>
            <w:tcW w:w="633" w:type="dxa"/>
            <w:vMerge w:val="restart"/>
            <w:tcBorders>
              <w:top w:val="none" w:sz="4" w:space="0" w:color="000000"/>
              <w:left w:val="none" w:sz="4" w:space="0" w:color="000000"/>
              <w:bottom w:val="none" w:sz="4" w:space="0" w:color="000000"/>
              <w:right w:val="none" w:sz="4" w:space="0" w:color="000000"/>
            </w:tcBorders>
            <w:vAlign w:val="center"/>
          </w:tcPr>
          <w:p w14:paraId="50A3902B" w14:textId="77777777" w:rsidR="002A54EC" w:rsidRDefault="00000000">
            <w:pPr>
              <w:spacing w:after="0" w:line="240" w:lineRule="exact"/>
              <w:rPr>
                <w:rFonts w:ascii="Liberation Sans" w:hAnsi="Liberation Sans" w:cs="Liberation Sans"/>
                <w:color w:val="000000"/>
                <w:sz w:val="24"/>
              </w:rPr>
            </w:pPr>
            <w:r>
              <w:rPr>
                <w:rFonts w:ascii="Liberation Sans" w:eastAsia="Liberation Sans" w:hAnsi="Liberation Sans" w:cs="Liberation Sans"/>
                <w:color w:val="000000"/>
                <w:sz w:val="24"/>
              </w:rPr>
              <w:t>3</w:t>
            </w:r>
          </w:p>
        </w:tc>
      </w:tr>
      <w:tr w:rsidR="002A54EC" w14:paraId="6BCDCFF4" w14:textId="77777777">
        <w:trPr>
          <w:trHeight w:val="295"/>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4E8080BD" w14:textId="77777777" w:rsidR="002A54EC" w:rsidRDefault="002A54EC">
            <w:pPr>
              <w:spacing w:after="0" w:line="240" w:lineRule="exact"/>
              <w:rPr>
                <w:rFonts w:ascii="Liberation Sans" w:hAnsi="Liberation Sans" w:cs="Liberation Sans"/>
                <w:color w:val="000000"/>
                <w:sz w:val="24"/>
              </w:rPr>
            </w:pPr>
          </w:p>
        </w:tc>
        <w:tc>
          <w:tcPr>
            <w:tcW w:w="5386" w:type="dxa"/>
            <w:vMerge w:val="restart"/>
            <w:tcBorders>
              <w:top w:val="none" w:sz="4" w:space="0" w:color="000000"/>
              <w:left w:val="none" w:sz="4" w:space="0" w:color="000000"/>
              <w:bottom w:val="none" w:sz="4" w:space="0" w:color="000000"/>
              <w:right w:val="none" w:sz="4" w:space="0" w:color="000000"/>
            </w:tcBorders>
            <w:vAlign w:val="center"/>
          </w:tcPr>
          <w:p w14:paraId="32D7B711" w14:textId="77777777" w:rsidR="002A54EC" w:rsidRDefault="00000000">
            <w:pPr>
              <w:spacing w:after="0" w:line="240" w:lineRule="exact"/>
              <w:rPr>
                <w:rFonts w:ascii="Liberation Sans" w:hAnsi="Liberation Sans" w:cs="Liberation Sans"/>
                <w:color w:val="000000"/>
                <w:sz w:val="24"/>
              </w:rPr>
            </w:pPr>
            <w:r>
              <w:rPr>
                <w:rFonts w:ascii="Liberation Sans" w:eastAsia="Liberation Sans" w:hAnsi="Liberation Sans" w:cs="Liberation Sans"/>
                <w:color w:val="000000"/>
                <w:sz w:val="24"/>
              </w:rPr>
              <w:t xml:space="preserve">AVL tree implementation </w:t>
            </w:r>
          </w:p>
        </w:tc>
        <w:tc>
          <w:tcPr>
            <w:tcW w:w="633" w:type="dxa"/>
            <w:vMerge w:val="restart"/>
            <w:tcBorders>
              <w:top w:val="none" w:sz="4" w:space="0" w:color="000000"/>
              <w:left w:val="none" w:sz="4" w:space="0" w:color="000000"/>
              <w:bottom w:val="none" w:sz="4" w:space="0" w:color="000000"/>
              <w:right w:val="none" w:sz="4" w:space="0" w:color="000000"/>
            </w:tcBorders>
            <w:vAlign w:val="center"/>
          </w:tcPr>
          <w:p w14:paraId="1896C9F1"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color w:val="000000"/>
                <w:sz w:val="24"/>
              </w:rPr>
              <w:t>3</w:t>
            </w:r>
          </w:p>
        </w:tc>
      </w:tr>
      <w:tr w:rsidR="002A54EC" w14:paraId="363F206A"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51AFC6B1" w14:textId="77777777" w:rsidR="002A54EC" w:rsidRDefault="002A54EC">
            <w:pPr>
              <w:spacing w:after="0" w:line="240" w:lineRule="exact"/>
              <w:rPr>
                <w:rFonts w:ascii="Liberation Sans" w:hAnsi="Liberation Sans" w:cs="Liberation Sans"/>
                <w:color w:val="000000"/>
                <w:sz w:val="24"/>
              </w:rPr>
            </w:pPr>
          </w:p>
        </w:tc>
        <w:tc>
          <w:tcPr>
            <w:tcW w:w="5386" w:type="dxa"/>
            <w:vMerge w:val="restart"/>
            <w:tcBorders>
              <w:top w:val="none" w:sz="4" w:space="0" w:color="000000"/>
              <w:left w:val="none" w:sz="4" w:space="0" w:color="000000"/>
              <w:bottom w:val="none" w:sz="4" w:space="0" w:color="000000"/>
              <w:right w:val="none" w:sz="4" w:space="0" w:color="000000"/>
            </w:tcBorders>
            <w:vAlign w:val="center"/>
          </w:tcPr>
          <w:p w14:paraId="5F66424D"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color w:val="000000"/>
                <w:sz w:val="24"/>
              </w:rPr>
              <w:t>Implementation of creativity</w:t>
            </w:r>
          </w:p>
        </w:tc>
        <w:tc>
          <w:tcPr>
            <w:tcW w:w="633" w:type="dxa"/>
            <w:vMerge w:val="restart"/>
            <w:tcBorders>
              <w:top w:val="none" w:sz="4" w:space="0" w:color="000000"/>
              <w:left w:val="none" w:sz="4" w:space="0" w:color="000000"/>
              <w:bottom w:val="none" w:sz="4" w:space="0" w:color="000000"/>
              <w:right w:val="none" w:sz="4" w:space="0" w:color="000000"/>
            </w:tcBorders>
            <w:vAlign w:val="center"/>
          </w:tcPr>
          <w:p w14:paraId="710A612E" w14:textId="77777777" w:rsidR="002A54EC" w:rsidRDefault="00000000">
            <w:pPr>
              <w:spacing w:after="0" w:line="240" w:lineRule="exact"/>
              <w:rPr>
                <w:rFonts w:ascii="Liberation Sans" w:hAnsi="Liberation Sans" w:cs="Liberation Sans"/>
                <w:color w:val="000000"/>
                <w:sz w:val="24"/>
              </w:rPr>
            </w:pPr>
            <w:r>
              <w:rPr>
                <w:rFonts w:ascii="Liberation Sans" w:eastAsia="Liberation Sans" w:hAnsi="Liberation Sans" w:cs="Liberation Sans"/>
                <w:color w:val="000000"/>
                <w:sz w:val="24"/>
              </w:rPr>
              <w:t>3</w:t>
            </w:r>
          </w:p>
        </w:tc>
      </w:tr>
      <w:tr w:rsidR="002A54EC" w14:paraId="717FA18F" w14:textId="77777777">
        <w:tc>
          <w:tcPr>
            <w:tcW w:w="1275" w:type="dxa"/>
            <w:tcBorders>
              <w:top w:val="none" w:sz="4" w:space="0" w:color="000000"/>
              <w:left w:val="none" w:sz="4" w:space="0" w:color="000000"/>
              <w:bottom w:val="none" w:sz="4" w:space="0" w:color="000000"/>
              <w:right w:val="none" w:sz="4" w:space="0" w:color="000000"/>
            </w:tcBorders>
            <w:vAlign w:val="center"/>
          </w:tcPr>
          <w:p w14:paraId="2ECB6258"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color w:val="000000"/>
                <w:sz w:val="24"/>
              </w:rPr>
              <w:lastRenderedPageBreak/>
              <w:t>Dev (11)</w:t>
            </w:r>
          </w:p>
        </w:tc>
        <w:tc>
          <w:tcPr>
            <w:tcW w:w="5386" w:type="dxa"/>
            <w:tcBorders>
              <w:top w:val="none" w:sz="4" w:space="0" w:color="000000"/>
              <w:left w:val="none" w:sz="4" w:space="0" w:color="000000"/>
              <w:bottom w:val="none" w:sz="4" w:space="0" w:color="000000"/>
              <w:right w:val="none" w:sz="4" w:space="0" w:color="000000"/>
            </w:tcBorders>
            <w:vAlign w:val="center"/>
          </w:tcPr>
          <w:p w14:paraId="4B8889A8"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color w:val="000000"/>
                <w:sz w:val="24"/>
              </w:rPr>
              <w:t>Git usage log</w:t>
            </w:r>
          </w:p>
        </w:tc>
        <w:tc>
          <w:tcPr>
            <w:tcW w:w="633" w:type="dxa"/>
            <w:tcBorders>
              <w:top w:val="none" w:sz="4" w:space="0" w:color="000000"/>
              <w:left w:val="none" w:sz="4" w:space="0" w:color="000000"/>
              <w:bottom w:val="none" w:sz="4" w:space="0" w:color="000000"/>
              <w:right w:val="none" w:sz="4" w:space="0" w:color="000000"/>
            </w:tcBorders>
            <w:vAlign w:val="center"/>
          </w:tcPr>
          <w:p w14:paraId="5015DB01"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color w:val="000000"/>
                <w:sz w:val="24"/>
              </w:rPr>
              <w:t>2</w:t>
            </w:r>
          </w:p>
        </w:tc>
      </w:tr>
      <w:tr w:rsidR="002A54EC" w14:paraId="42CAAB72" w14:textId="77777777">
        <w:tc>
          <w:tcPr>
            <w:tcW w:w="1275" w:type="dxa"/>
            <w:tcBorders>
              <w:top w:val="none" w:sz="4" w:space="0" w:color="000000"/>
              <w:left w:val="none" w:sz="4" w:space="0" w:color="000000"/>
              <w:bottom w:val="none" w:sz="4" w:space="0" w:color="000000"/>
              <w:right w:val="none" w:sz="4" w:space="0" w:color="000000"/>
            </w:tcBorders>
            <w:vAlign w:val="center"/>
          </w:tcPr>
          <w:p w14:paraId="4865CFE1" w14:textId="77777777" w:rsidR="002A54EC" w:rsidRDefault="002A54EC">
            <w:pPr>
              <w:spacing w:after="0" w:line="240" w:lineRule="exact"/>
              <w:rPr>
                <w:rFonts w:ascii="Liberation Sans" w:hAnsi="Liberation Sans" w:cs="Liberation Sans"/>
              </w:rPr>
            </w:pPr>
          </w:p>
        </w:tc>
        <w:tc>
          <w:tcPr>
            <w:tcW w:w="5386" w:type="dxa"/>
            <w:tcBorders>
              <w:top w:val="none" w:sz="4" w:space="0" w:color="000000"/>
              <w:left w:val="none" w:sz="4" w:space="0" w:color="000000"/>
              <w:bottom w:val="none" w:sz="4" w:space="0" w:color="000000"/>
              <w:right w:val="none" w:sz="4" w:space="0" w:color="000000"/>
            </w:tcBorders>
            <w:vAlign w:val="center"/>
          </w:tcPr>
          <w:p w14:paraId="04E4B7FE"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color w:val="000000"/>
                <w:sz w:val="24"/>
              </w:rPr>
              <w:t>Documentation (</w:t>
            </w:r>
            <w:proofErr w:type="spellStart"/>
            <w:r>
              <w:rPr>
                <w:rFonts w:ascii="Liberation Sans" w:eastAsia="Liberation Sans" w:hAnsi="Liberation Sans" w:cs="Liberation Sans"/>
                <w:color w:val="000000"/>
                <w:sz w:val="24"/>
              </w:rPr>
              <w:t>javadoc</w:t>
            </w:r>
            <w:proofErr w:type="spellEnd"/>
            <w:r>
              <w:rPr>
                <w:rFonts w:ascii="Liberation Sans" w:eastAsia="Liberation Sans" w:hAnsi="Liberation Sans" w:cs="Liberation Sans"/>
                <w:color w:val="000000"/>
                <w:sz w:val="24"/>
              </w:rPr>
              <w:t>)</w:t>
            </w:r>
          </w:p>
        </w:tc>
        <w:tc>
          <w:tcPr>
            <w:tcW w:w="633" w:type="dxa"/>
            <w:tcBorders>
              <w:top w:val="none" w:sz="4" w:space="0" w:color="000000"/>
              <w:left w:val="none" w:sz="4" w:space="0" w:color="000000"/>
              <w:bottom w:val="none" w:sz="4" w:space="0" w:color="000000"/>
              <w:right w:val="none" w:sz="4" w:space="0" w:color="000000"/>
            </w:tcBorders>
            <w:vAlign w:val="center"/>
          </w:tcPr>
          <w:p w14:paraId="5573492A"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color w:val="000000"/>
                <w:sz w:val="24"/>
              </w:rPr>
              <w:t>6</w:t>
            </w:r>
          </w:p>
        </w:tc>
      </w:tr>
      <w:tr w:rsidR="002A54EC" w14:paraId="512B409F" w14:textId="77777777">
        <w:tc>
          <w:tcPr>
            <w:tcW w:w="1275" w:type="dxa"/>
            <w:tcBorders>
              <w:top w:val="none" w:sz="4" w:space="0" w:color="000000"/>
              <w:left w:val="none" w:sz="4" w:space="0" w:color="000000"/>
              <w:bottom w:val="none" w:sz="4" w:space="0" w:color="000000"/>
              <w:right w:val="none" w:sz="4" w:space="0" w:color="000000"/>
            </w:tcBorders>
            <w:vAlign w:val="center"/>
          </w:tcPr>
          <w:p w14:paraId="7420106C"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color w:val="000000"/>
                <w:sz w:val="24"/>
              </w:rPr>
              <w:t> </w:t>
            </w:r>
          </w:p>
        </w:tc>
        <w:tc>
          <w:tcPr>
            <w:tcW w:w="5386" w:type="dxa"/>
            <w:tcBorders>
              <w:top w:val="none" w:sz="4" w:space="0" w:color="000000"/>
              <w:left w:val="none" w:sz="4" w:space="0" w:color="000000"/>
              <w:bottom w:val="none" w:sz="4" w:space="0" w:color="000000"/>
              <w:right w:val="none" w:sz="4" w:space="0" w:color="000000"/>
            </w:tcBorders>
            <w:vAlign w:val="center"/>
          </w:tcPr>
          <w:p w14:paraId="0D23018A" w14:textId="77777777" w:rsidR="002A54EC" w:rsidRDefault="00000000">
            <w:pPr>
              <w:spacing w:after="0" w:line="240" w:lineRule="exact"/>
              <w:rPr>
                <w:rFonts w:ascii="Liberation Sans" w:hAnsi="Liberation Sans" w:cs="Liberation Sans"/>
              </w:rPr>
            </w:pPr>
            <w:proofErr w:type="spellStart"/>
            <w:r>
              <w:rPr>
                <w:rFonts w:ascii="Liberation Sans" w:eastAsia="Liberation Sans" w:hAnsi="Liberation Sans" w:cs="Liberation Sans"/>
                <w:color w:val="000000"/>
                <w:sz w:val="24"/>
              </w:rPr>
              <w:t>Makefile</w:t>
            </w:r>
            <w:proofErr w:type="spellEnd"/>
            <w:r>
              <w:rPr>
                <w:rFonts w:ascii="Liberation Sans" w:eastAsia="Liberation Sans" w:hAnsi="Liberation Sans" w:cs="Liberation Sans"/>
                <w:color w:val="000000"/>
                <w:sz w:val="24"/>
              </w:rPr>
              <w:t>: make and clean targets</w:t>
            </w:r>
          </w:p>
        </w:tc>
        <w:tc>
          <w:tcPr>
            <w:tcW w:w="633" w:type="dxa"/>
            <w:tcBorders>
              <w:top w:val="none" w:sz="4" w:space="0" w:color="000000"/>
              <w:left w:val="none" w:sz="4" w:space="0" w:color="000000"/>
              <w:bottom w:val="none" w:sz="4" w:space="0" w:color="000000"/>
              <w:right w:val="none" w:sz="4" w:space="0" w:color="000000"/>
            </w:tcBorders>
            <w:vAlign w:val="center"/>
          </w:tcPr>
          <w:p w14:paraId="12FEB9D1" w14:textId="77777777" w:rsidR="002A54EC" w:rsidRDefault="00000000">
            <w:pPr>
              <w:spacing w:after="0" w:line="240" w:lineRule="exact"/>
              <w:rPr>
                <w:rFonts w:ascii="Liberation Sans" w:hAnsi="Liberation Sans" w:cs="Liberation Sans"/>
              </w:rPr>
            </w:pPr>
            <w:r>
              <w:rPr>
                <w:rFonts w:ascii="Liberation Sans" w:eastAsia="Liberation Sans" w:hAnsi="Liberation Sans" w:cs="Liberation Sans"/>
                <w:color w:val="000000"/>
                <w:sz w:val="24"/>
              </w:rPr>
              <w:t>3</w:t>
            </w:r>
          </w:p>
        </w:tc>
      </w:tr>
      <w:tr w:rsidR="002A54EC" w14:paraId="17A4416B"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035AE85C" w14:textId="77777777" w:rsidR="002A54EC" w:rsidRDefault="00000000">
            <w:pPr>
              <w:spacing w:after="0" w:line="240" w:lineRule="exact"/>
              <w:rPr>
                <w:rFonts w:ascii="Liberation Sans" w:hAnsi="Liberation Sans" w:cs="Liberation Sans"/>
                <w:b/>
                <w:bCs/>
                <w:color w:val="000000"/>
                <w:sz w:val="24"/>
              </w:rPr>
            </w:pPr>
            <w:r>
              <w:rPr>
                <w:rFonts w:ascii="Liberation Sans" w:eastAsia="Liberation Sans" w:hAnsi="Liberation Sans" w:cs="Liberation Sans"/>
                <w:b/>
                <w:bCs/>
                <w:color w:val="000000"/>
                <w:sz w:val="24"/>
              </w:rPr>
              <w:t>Total (45)</w:t>
            </w:r>
          </w:p>
        </w:tc>
        <w:tc>
          <w:tcPr>
            <w:tcW w:w="5386" w:type="dxa"/>
            <w:vMerge w:val="restart"/>
            <w:tcBorders>
              <w:top w:val="none" w:sz="4" w:space="0" w:color="000000"/>
              <w:left w:val="none" w:sz="4" w:space="0" w:color="000000"/>
              <w:bottom w:val="none" w:sz="4" w:space="0" w:color="000000"/>
              <w:right w:val="none" w:sz="4" w:space="0" w:color="000000"/>
            </w:tcBorders>
            <w:vAlign w:val="center"/>
          </w:tcPr>
          <w:p w14:paraId="5190C7AB" w14:textId="77777777" w:rsidR="002A54EC" w:rsidRDefault="002A54EC">
            <w:pPr>
              <w:spacing w:after="0" w:line="240" w:lineRule="exact"/>
              <w:rPr>
                <w:rFonts w:ascii="Liberation Sans" w:hAnsi="Liberation Sans" w:cs="Liberation Sans"/>
                <w:color w:val="000000"/>
                <w:sz w:val="24"/>
              </w:rPr>
            </w:pPr>
          </w:p>
        </w:tc>
        <w:tc>
          <w:tcPr>
            <w:tcW w:w="633" w:type="dxa"/>
            <w:vMerge w:val="restart"/>
            <w:tcBorders>
              <w:top w:val="none" w:sz="4" w:space="0" w:color="000000"/>
              <w:left w:val="none" w:sz="4" w:space="0" w:color="000000"/>
              <w:bottom w:val="none" w:sz="4" w:space="0" w:color="000000"/>
              <w:right w:val="none" w:sz="4" w:space="0" w:color="000000"/>
            </w:tcBorders>
            <w:vAlign w:val="center"/>
          </w:tcPr>
          <w:p w14:paraId="3A48D871" w14:textId="77777777" w:rsidR="002A54EC" w:rsidRDefault="002A54EC">
            <w:pPr>
              <w:spacing w:after="0" w:line="240" w:lineRule="exact"/>
              <w:rPr>
                <w:rFonts w:ascii="Liberation Sans" w:hAnsi="Liberation Sans" w:cs="Liberation Sans"/>
                <w:color w:val="000000"/>
                <w:sz w:val="24"/>
              </w:rPr>
            </w:pPr>
          </w:p>
        </w:tc>
      </w:tr>
    </w:tbl>
    <w:p w14:paraId="136E5B99" w14:textId="77777777" w:rsidR="002A54EC" w:rsidRDefault="002A54EC">
      <w:pPr>
        <w:rPr>
          <w:ins w:id="3" w:author=""/>
        </w:rPr>
      </w:pPr>
    </w:p>
    <w:sectPr w:rsidR="002A54EC">
      <w:pgSz w:w="11906" w:h="16838"/>
      <w:pgMar w:top="1134" w:right="850" w:bottom="1134" w:left="1701" w:header="0" w:footer="0" w:gutter="0"/>
      <w:cols w:space="17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B84A58" w14:textId="77777777" w:rsidR="00AC22A4" w:rsidRDefault="00AC22A4">
      <w:pPr>
        <w:spacing w:after="0" w:line="240" w:lineRule="auto"/>
      </w:pPr>
      <w:r>
        <w:separator/>
      </w:r>
    </w:p>
  </w:endnote>
  <w:endnote w:type="continuationSeparator" w:id="0">
    <w:p w14:paraId="69D52FA9" w14:textId="77777777" w:rsidR="00AC22A4" w:rsidRDefault="00AC2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0"/>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auto"/>
    <w:pitch w:val="default"/>
  </w:font>
  <w:font w:name="Noto Sans CJK SC">
    <w:charset w:val="00"/>
    <w:family w:val="auto"/>
    <w:pitch w:val="default"/>
  </w:font>
  <w:font w:name="Noto Sans Devanagari">
    <w:charset w:val="00"/>
    <w:family w:val="swiss"/>
    <w:pitch w:val="variable"/>
    <w:sig w:usb0="80008023" w:usb1="00002046" w:usb2="00000000" w:usb3="00000000" w:csb0="00000001" w:csb1="00000000"/>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42D140" w14:textId="77777777" w:rsidR="00AC22A4" w:rsidRDefault="00AC22A4">
      <w:pPr>
        <w:spacing w:after="0" w:line="240" w:lineRule="auto"/>
      </w:pPr>
      <w:r>
        <w:separator/>
      </w:r>
    </w:p>
  </w:footnote>
  <w:footnote w:type="continuationSeparator" w:id="0">
    <w:p w14:paraId="37A93F8E" w14:textId="77777777" w:rsidR="00AC22A4" w:rsidRDefault="00AC22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66697"/>
    <w:multiLevelType w:val="multilevel"/>
    <w:tmpl w:val="F6D25D6C"/>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11855F8C"/>
    <w:multiLevelType w:val="multilevel"/>
    <w:tmpl w:val="AFAE2642"/>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15883841"/>
    <w:multiLevelType w:val="multilevel"/>
    <w:tmpl w:val="A9DC02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61C5525"/>
    <w:multiLevelType w:val="multilevel"/>
    <w:tmpl w:val="43FEEB68"/>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4" w15:restartNumberingAfterBreak="0">
    <w:nsid w:val="3993705A"/>
    <w:multiLevelType w:val="multilevel"/>
    <w:tmpl w:val="F2D475A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08E5861"/>
    <w:multiLevelType w:val="multilevel"/>
    <w:tmpl w:val="9F8AE4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9BB3D75"/>
    <w:multiLevelType w:val="multilevel"/>
    <w:tmpl w:val="D716F08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4BF41BA6"/>
    <w:multiLevelType w:val="multilevel"/>
    <w:tmpl w:val="B4CECE96"/>
    <w:lvl w:ilvl="0">
      <w:start w:val="1"/>
      <w:numFmt w:val="bullet"/>
      <w:suff w:val="space"/>
      <w:lvlText w:val="·"/>
      <w:lvlJc w:val="left"/>
      <w:pPr>
        <w:tabs>
          <w:tab w:val="num" w:pos="0"/>
        </w:tabs>
        <w:ind w:left="709" w:hanging="360"/>
      </w:pPr>
      <w:rPr>
        <w:rFonts w:ascii="Symbol" w:hAnsi="Symbol" w:cs="Symbol" w:hint="default"/>
      </w:rPr>
    </w:lvl>
    <w:lvl w:ilvl="1">
      <w:start w:val="1"/>
      <w:numFmt w:val="bullet"/>
      <w:suff w:val="space"/>
      <w:lvlText w:val="·"/>
      <w:lvlJc w:val="left"/>
      <w:pPr>
        <w:tabs>
          <w:tab w:val="num" w:pos="0"/>
        </w:tabs>
        <w:ind w:left="1429" w:hanging="360"/>
      </w:pPr>
      <w:rPr>
        <w:rFonts w:ascii="Symbol" w:hAnsi="Symbol" w:cs="Symbol" w:hint="default"/>
      </w:rPr>
    </w:lvl>
    <w:lvl w:ilvl="2">
      <w:start w:val="1"/>
      <w:numFmt w:val="bullet"/>
      <w:suff w:val="space"/>
      <w:lvlText w:val="·"/>
      <w:lvlJc w:val="left"/>
      <w:pPr>
        <w:tabs>
          <w:tab w:val="num" w:pos="0"/>
        </w:tabs>
        <w:ind w:left="2149" w:hanging="360"/>
      </w:pPr>
      <w:rPr>
        <w:rFonts w:ascii="Symbol" w:hAnsi="Symbol" w:cs="Symbol" w:hint="default"/>
      </w:rPr>
    </w:lvl>
    <w:lvl w:ilvl="3">
      <w:start w:val="1"/>
      <w:numFmt w:val="bullet"/>
      <w:suff w:val="space"/>
      <w:lvlText w:val="·"/>
      <w:lvlJc w:val="left"/>
      <w:pPr>
        <w:tabs>
          <w:tab w:val="num" w:pos="0"/>
        </w:tabs>
        <w:ind w:left="2869" w:hanging="360"/>
      </w:pPr>
      <w:rPr>
        <w:rFonts w:ascii="Symbol" w:hAnsi="Symbol" w:cs="Symbol" w:hint="default"/>
      </w:rPr>
    </w:lvl>
    <w:lvl w:ilvl="4">
      <w:start w:val="1"/>
      <w:numFmt w:val="bullet"/>
      <w:suff w:val="space"/>
      <w:lvlText w:val="·"/>
      <w:lvlJc w:val="left"/>
      <w:pPr>
        <w:tabs>
          <w:tab w:val="num" w:pos="0"/>
        </w:tabs>
        <w:ind w:left="3589" w:hanging="360"/>
      </w:pPr>
      <w:rPr>
        <w:rFonts w:ascii="Symbol" w:hAnsi="Symbol" w:cs="Symbol" w:hint="default"/>
      </w:rPr>
    </w:lvl>
    <w:lvl w:ilvl="5">
      <w:start w:val="1"/>
      <w:numFmt w:val="bullet"/>
      <w:suff w:val="space"/>
      <w:lvlText w:val="·"/>
      <w:lvlJc w:val="left"/>
      <w:pPr>
        <w:tabs>
          <w:tab w:val="num" w:pos="0"/>
        </w:tabs>
        <w:ind w:left="4309" w:hanging="360"/>
      </w:pPr>
      <w:rPr>
        <w:rFonts w:ascii="Symbol" w:hAnsi="Symbol" w:cs="Symbol" w:hint="default"/>
      </w:rPr>
    </w:lvl>
    <w:lvl w:ilvl="6">
      <w:start w:val="1"/>
      <w:numFmt w:val="bullet"/>
      <w:suff w:val="space"/>
      <w:lvlText w:val="·"/>
      <w:lvlJc w:val="left"/>
      <w:pPr>
        <w:tabs>
          <w:tab w:val="num" w:pos="0"/>
        </w:tabs>
        <w:ind w:left="5029" w:hanging="360"/>
      </w:pPr>
      <w:rPr>
        <w:rFonts w:ascii="Symbol" w:hAnsi="Symbol" w:cs="Symbol" w:hint="default"/>
      </w:rPr>
    </w:lvl>
    <w:lvl w:ilvl="7">
      <w:start w:val="1"/>
      <w:numFmt w:val="bullet"/>
      <w:suff w:val="space"/>
      <w:lvlText w:val="·"/>
      <w:lvlJc w:val="left"/>
      <w:pPr>
        <w:tabs>
          <w:tab w:val="num" w:pos="0"/>
        </w:tabs>
        <w:ind w:left="5749" w:hanging="360"/>
      </w:pPr>
      <w:rPr>
        <w:rFonts w:ascii="Symbol" w:hAnsi="Symbol" w:cs="Symbol" w:hint="default"/>
      </w:rPr>
    </w:lvl>
    <w:lvl w:ilvl="8">
      <w:start w:val="1"/>
      <w:numFmt w:val="bullet"/>
      <w:suff w:val="space"/>
      <w:lvlText w:val="·"/>
      <w:lvlJc w:val="left"/>
      <w:pPr>
        <w:tabs>
          <w:tab w:val="num" w:pos="0"/>
        </w:tabs>
        <w:ind w:left="6469" w:hanging="360"/>
      </w:pPr>
      <w:rPr>
        <w:rFonts w:ascii="Symbol" w:hAnsi="Symbol" w:cs="Symbol" w:hint="default"/>
      </w:rPr>
    </w:lvl>
  </w:abstractNum>
  <w:abstractNum w:abstractNumId="8" w15:restartNumberingAfterBreak="0">
    <w:nsid w:val="54381E8C"/>
    <w:multiLevelType w:val="multilevel"/>
    <w:tmpl w:val="0D8632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2413303"/>
    <w:multiLevelType w:val="multilevel"/>
    <w:tmpl w:val="7CDA34FC"/>
    <w:lvl w:ilvl="0">
      <w:start w:val="1"/>
      <w:numFmt w:val="none"/>
      <w:suff w:val="nothing"/>
      <w:lvlText w:val="ඨ߸ෳ 屼屼㱆瞷 鼸ඨ嵸⬔瞷 "/>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68491102"/>
    <w:multiLevelType w:val="multilevel"/>
    <w:tmpl w:val="3E3E3236"/>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1" w15:restartNumberingAfterBreak="0">
    <w:nsid w:val="6C210678"/>
    <w:multiLevelType w:val="multilevel"/>
    <w:tmpl w:val="A158484E"/>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2" w15:restartNumberingAfterBreak="0">
    <w:nsid w:val="76921E05"/>
    <w:multiLevelType w:val="multilevel"/>
    <w:tmpl w:val="C8DC3C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87317953">
    <w:abstractNumId w:val="8"/>
  </w:num>
  <w:num w:numId="2" w16cid:durableId="1922986212">
    <w:abstractNumId w:val="12"/>
  </w:num>
  <w:num w:numId="3" w16cid:durableId="842208209">
    <w:abstractNumId w:val="7"/>
  </w:num>
  <w:num w:numId="4" w16cid:durableId="1628196797">
    <w:abstractNumId w:val="2"/>
  </w:num>
  <w:num w:numId="5" w16cid:durableId="295844077">
    <w:abstractNumId w:val="9"/>
  </w:num>
  <w:num w:numId="6" w16cid:durableId="1034575163">
    <w:abstractNumId w:val="6"/>
  </w:num>
  <w:num w:numId="7" w16cid:durableId="1937863332">
    <w:abstractNumId w:val="0"/>
  </w:num>
  <w:num w:numId="8" w16cid:durableId="2114858573">
    <w:abstractNumId w:val="5"/>
  </w:num>
  <w:num w:numId="9" w16cid:durableId="477302789">
    <w:abstractNumId w:val="4"/>
  </w:num>
  <w:num w:numId="10" w16cid:durableId="632322142">
    <w:abstractNumId w:val="11"/>
  </w:num>
  <w:num w:numId="11" w16cid:durableId="1777750152">
    <w:abstractNumId w:val="10"/>
  </w:num>
  <w:num w:numId="12" w16cid:durableId="1124156609">
    <w:abstractNumId w:val="1"/>
  </w:num>
  <w:num w:numId="13" w16cid:durableId="1693417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4EC"/>
    <w:rsid w:val="002A54EC"/>
    <w:rsid w:val="002D4E7B"/>
    <w:rsid w:val="00303BF3"/>
    <w:rsid w:val="00331C6E"/>
    <w:rsid w:val="00445E90"/>
    <w:rsid w:val="004E59D2"/>
    <w:rsid w:val="005A5734"/>
    <w:rsid w:val="00A63A33"/>
    <w:rsid w:val="00AC22A4"/>
    <w:rsid w:val="00AE4A06"/>
    <w:rsid w:val="00B2646B"/>
    <w:rsid w:val="00B53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BA46"/>
  <w15:docId w15:val="{3E5818DF-27C5-0547-9BC8-FA15341A5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uiPriority w:val="9"/>
    <w:qFormat/>
    <w:pPr>
      <w:keepNext/>
      <w:keepLines/>
      <w:spacing w:before="480"/>
      <w:outlineLvl w:val="0"/>
    </w:pPr>
    <w:rPr>
      <w:rFonts w:ascii="Arial" w:eastAsia="Arial" w:hAnsi="Arial" w:cs="Arial"/>
      <w:sz w:val="40"/>
      <w:szCs w:val="40"/>
    </w:rPr>
  </w:style>
  <w:style w:type="paragraph" w:styleId="Heading2">
    <w:name w:val="heading 2"/>
    <w:basedOn w:val="Normal"/>
    <w:uiPriority w:val="9"/>
    <w:unhideWhenUsed/>
    <w:qFormat/>
    <w:pPr>
      <w:keepNext/>
      <w:keepLines/>
      <w:spacing w:before="360"/>
      <w:outlineLvl w:val="1"/>
    </w:pPr>
    <w:rPr>
      <w:rFonts w:ascii="Arial" w:eastAsia="Arial" w:hAnsi="Arial" w:cs="Arial"/>
      <w:sz w:val="34"/>
    </w:rPr>
  </w:style>
  <w:style w:type="paragraph" w:styleId="Heading3">
    <w:name w:val="heading 3"/>
    <w:basedOn w:val="Normal"/>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uiPriority w:val="9"/>
    <w:unhideWhenUsed/>
    <w:qFormat/>
    <w:pPr>
      <w:keepNext/>
      <w:keepLines/>
      <w:spacing w:before="320"/>
      <w:outlineLvl w:val="5"/>
    </w:pPr>
    <w:rPr>
      <w:rFonts w:ascii="Arial" w:eastAsia="Arial" w:hAnsi="Arial" w:cs="Arial"/>
      <w:b/>
      <w:bCs/>
    </w:rPr>
  </w:style>
  <w:style w:type="paragraph" w:styleId="Heading7">
    <w:name w:val="heading 7"/>
    <w:basedOn w:val="Normal"/>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uiPriority w:val="9"/>
    <w:unhideWhenUsed/>
    <w:qFormat/>
    <w:pPr>
      <w:keepNext/>
      <w:keepLines/>
      <w:spacing w:before="320"/>
      <w:outlineLvl w:val="7"/>
    </w:pPr>
    <w:rPr>
      <w:rFonts w:ascii="Arial" w:eastAsia="Arial" w:hAnsi="Arial" w:cs="Arial"/>
      <w:i/>
      <w:iCs/>
    </w:rPr>
  </w:style>
  <w:style w:type="paragraph" w:styleId="Heading9">
    <w:name w:val="heading 9"/>
    <w:basedOn w:val="Normal"/>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Pr>
      <w:i/>
      <w:iCs/>
      <w:color w:val="2E74B5" w:themeColor="accent1" w:themeShade="BF"/>
    </w:rPr>
  </w:style>
  <w:style w:type="character" w:styleId="IntenseReference">
    <w:name w:val="Intense Reference"/>
    <w:basedOn w:val="DefaultParagraphFont"/>
    <w:uiPriority w:val="32"/>
    <w:qFormat/>
    <w:rPr>
      <w:b/>
      <w:bCs/>
      <w:smallCaps/>
      <w:color w:val="2E74B5"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styleId="FollowedHyperlink">
    <w:name w:val="FollowedHyperlink"/>
    <w:basedOn w:val="DefaultParagraphFont"/>
    <w:uiPriority w:val="99"/>
    <w:semiHidden/>
    <w:unhideWhenUsed/>
    <w:rPr>
      <w:color w:val="954F72" w:themeColor="followedHyperlink"/>
      <w:u w:val="single"/>
    </w:r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left w:w="0" w:type="dxa"/>
        <w:right w:w="0" w:type="dxa"/>
      </w:tblCellMar>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left w:w="0" w:type="dxa"/>
        <w:right w:w="0"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left w:w="0" w:type="dxa"/>
        <w:right w:w="0"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left w:w="0" w:type="dxa"/>
        <w:right w:w="0"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left w:w="0" w:type="dxa"/>
        <w:right w:w="0" w:type="dxa"/>
      </w:tblCellMar>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left w:w="0" w:type="dxa"/>
        <w:right w:w="0"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Accent1">
    <w:name w:val="Grid Table 3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Accent1">
    <w:name w:val="Grid Table 4 Accent 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CellMar>
        <w:left w:w="0" w:type="dxa"/>
        <w:right w:w="0" w:type="dxa"/>
      </w:tblCellMar>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left w:w="0" w:type="dxa"/>
        <w:right w:w="0"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left w:w="0" w:type="dxa"/>
        <w:right w:w="0"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left w:w="0" w:type="dxa"/>
        <w:right w:w="0"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left w:w="0" w:type="dxa"/>
        <w:right w:w="0" w:type="dxa"/>
      </w:tblCellMar>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left w:w="0" w:type="dxa"/>
        <w:right w:w="0"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CellMar>
        <w:left w:w="0" w:type="dxa"/>
        <w:right w:w="0" w:type="dxa"/>
      </w:tblCellMar>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CellMar>
        <w:left w:w="0" w:type="dxa"/>
        <w:right w:w="0" w:type="dxa"/>
      </w:tblCellMar>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CellMar>
        <w:left w:w="0" w:type="dxa"/>
        <w:right w:w="0" w:type="dxa"/>
      </w:tblCellMar>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CellMar>
        <w:left w:w="0" w:type="dxa"/>
        <w:right w:w="0" w:type="dxa"/>
      </w:tblCellMar>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Accent1">
    <w:name w:val="Grid Table 6 Colorful Accent 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left w:w="0" w:type="dxa"/>
        <w:right w:w="0" w:type="dxa"/>
      </w:tblCellMar>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left w:w="0" w:type="dxa"/>
        <w:right w:w="0"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left w:w="0" w:type="dxa"/>
        <w:right w:w="0"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left w:w="0" w:type="dxa"/>
        <w:right w:w="0"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left w:w="0" w:type="dxa"/>
        <w:right w:w="0" w:type="dxa"/>
      </w:tblCellMar>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left w:w="0" w:type="dxa"/>
        <w:right w:w="0" w:type="dxa"/>
      </w:tblCellMar>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left w:w="0" w:type="dxa"/>
        <w:right w:w="0" w:type="dxa"/>
      </w:tblCellMar>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left w:w="0" w:type="dxa"/>
        <w:right w:w="0" w:type="dxa"/>
      </w:tblCellMar>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left w:w="0" w:type="dxa"/>
        <w:right w:w="0" w:type="dxa"/>
      </w:tblCellMar>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left w:w="0" w:type="dxa"/>
        <w:right w:w="0" w:type="dxa"/>
      </w:tblCellMar>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left w:w="0" w:type="dxa"/>
        <w:right w:w="0" w:type="dxa"/>
      </w:tblCellMar>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left w:w="0" w:type="dxa"/>
        <w:right w:w="0" w:type="dxa"/>
      </w:tblCellMar>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Accent1">
    <w:name w:val="List Table 1 Light Accent 1"/>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Accent1">
    <w:name w:val="List Table 2 Accent 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CellMar>
        <w:left w:w="0" w:type="dxa"/>
        <w:right w:w="0" w:type="dxa"/>
      </w:tblCellMar>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CellMar>
        <w:left w:w="0" w:type="dxa"/>
        <w:right w:w="0"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CellMar>
        <w:left w:w="0" w:type="dxa"/>
        <w:right w:w="0"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CellMar>
        <w:left w:w="0" w:type="dxa"/>
        <w:right w:w="0"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CellMar>
        <w:left w:w="0" w:type="dxa"/>
        <w:right w:w="0" w:type="dxa"/>
      </w:tblCellMar>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CellMar>
        <w:left w:w="0" w:type="dxa"/>
        <w:right w:w="0"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Accent1">
    <w:name w:val="List Table 3 Accent 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left w:w="0" w:type="dxa"/>
        <w:right w:w="0"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left w:w="0" w:type="dxa"/>
        <w:right w:w="0" w:type="dxa"/>
      </w:tblCellMar>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left w:w="0" w:type="dxa"/>
        <w:right w:w="0" w:type="dxa"/>
      </w:tblCellMar>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left w:w="0" w:type="dxa"/>
        <w:right w:w="0" w:type="dxa"/>
      </w:tblCellMar>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CellMar>
        <w:left w:w="0" w:type="dxa"/>
        <w:right w:w="0" w:type="dxa"/>
      </w:tblCellMar>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left w:w="0" w:type="dxa"/>
        <w:right w:w="0" w:type="dxa"/>
      </w:tblCellMar>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CellMar>
        <w:left w:w="0" w:type="dxa"/>
        <w:right w:w="0"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left w:w="0" w:type="dxa"/>
        <w:right w:w="0" w:type="dxa"/>
      </w:tblCellMar>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left w:w="0" w:type="dxa"/>
        <w:right w:w="0" w:type="dxa"/>
      </w:tblCellMar>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left w:w="0" w:type="dxa"/>
        <w:right w:w="0" w:type="dxa"/>
      </w:tblCellMar>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CellMar>
        <w:left w:w="0" w:type="dxa"/>
        <w:right w:w="0" w:type="dxa"/>
      </w:tblCellMar>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left w:w="0" w:type="dxa"/>
        <w:right w:w="0" w:type="dxa"/>
      </w:tblCellMar>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Accent1">
    <w:name w:val="List Table 5 Dark Accent 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CellMar>
        <w:left w:w="0" w:type="dxa"/>
        <w:right w:w="0" w:type="dxa"/>
      </w:tblCellMar>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CellMar>
        <w:left w:w="0" w:type="dxa"/>
        <w:right w:w="0"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CellMar>
        <w:left w:w="0" w:type="dxa"/>
        <w:right w:w="0"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CellMar>
        <w:left w:w="0" w:type="dxa"/>
        <w:right w:w="0"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CellMar>
        <w:left w:w="0" w:type="dxa"/>
        <w:right w:w="0" w:type="dxa"/>
      </w:tblCellMar>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CellMar>
        <w:left w:w="0" w:type="dxa"/>
        <w:right w:w="0"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Accent1">
    <w:name w:val="List Table 6 Colorful Accent 1"/>
    <w:basedOn w:val="TableNormal"/>
    <w:uiPriority w:val="99"/>
    <w:tblPr>
      <w:tblStyleRowBandSize w:val="1"/>
      <w:tblStyleColBandSize w:val="1"/>
      <w:tblBorders>
        <w:top w:val="single" w:sz="4" w:space="0" w:color="5B9BD5" w:themeColor="accent1"/>
        <w:bottom w:val="single" w:sz="4" w:space="0" w:color="5B9BD5" w:themeColor="accent1"/>
      </w:tblBorders>
      <w:tblCellMar>
        <w:left w:w="0" w:type="dxa"/>
        <w:right w:w="0" w:type="dxa"/>
      </w:tblCellMar>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CellMar>
        <w:left w:w="0" w:type="dxa"/>
        <w:right w:w="0"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CellMar>
        <w:left w:w="0" w:type="dxa"/>
        <w:right w:w="0"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CellMar>
        <w:left w:w="0" w:type="dxa"/>
        <w:right w:w="0"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CellMar>
        <w:left w:w="0" w:type="dxa"/>
        <w:right w:w="0" w:type="dxa"/>
      </w:tblCellMar>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CellMar>
        <w:left w:w="0" w:type="dxa"/>
        <w:right w:w="0"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5B9BD5" w:themeColor="accent1"/>
      </w:tblBorders>
      <w:tblCellMar>
        <w:left w:w="0" w:type="dxa"/>
        <w:right w:w="0" w:type="dxa"/>
      </w:tblCellMar>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4B184" w:themeColor="accent2" w:themeTint="97"/>
      </w:tblBorders>
      <w:tblCellMar>
        <w:left w:w="0" w:type="dxa"/>
        <w:right w:w="0" w:type="dxa"/>
      </w:tblCellMar>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9C9C9" w:themeColor="accent3" w:themeTint="98"/>
      </w:tblBorders>
      <w:tblCellMar>
        <w:left w:w="0" w:type="dxa"/>
        <w:right w:w="0" w:type="dxa"/>
      </w:tblCellMar>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FFD865" w:themeColor="accent4" w:themeTint="9A"/>
      </w:tblBorders>
      <w:tblCellMar>
        <w:left w:w="0" w:type="dxa"/>
        <w:right w:w="0" w:type="dxa"/>
      </w:tblCellMar>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8DA9DB" w:themeColor="accent5" w:themeTint="9A"/>
      </w:tblBorders>
      <w:tblCellMar>
        <w:left w:w="0" w:type="dxa"/>
        <w:right w:w="0" w:type="dxa"/>
      </w:tblCellMar>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A9D08E" w:themeColor="accent6" w:themeTint="98"/>
      </w:tblBorders>
      <w:tblCellMar>
        <w:left w:w="0" w:type="dxa"/>
        <w:right w:w="0" w:type="dxa"/>
      </w:tblCellMar>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Grid">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PlainTable1">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CellMar>
        <w:top w:w="0" w:type="dxa"/>
        <w:left w:w="0" w:type="dxa"/>
        <w:bottom w:w="0" w:type="dxa"/>
        <w:right w:w="0" w:type="dxa"/>
      </w:tblCellMar>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CellMar>
        <w:top w:w="0" w:type="dxa"/>
        <w:left w:w="0" w:type="dxa"/>
        <w:bottom w:w="0" w:type="dxa"/>
        <w:right w:w="0" w:type="dxa"/>
      </w:tblCellMar>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6Colorful">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uiPriority w:val="99"/>
    <w:rPr>
      <w:color w:val="404040"/>
      <w:sz w:val="20"/>
      <w:szCs w:val="20"/>
      <w:lang w:val="en-ZA" w:eastAsia="en-Z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sz w:val="20"/>
      <w:szCs w:val="20"/>
      <w:lang w:val="en-ZA" w:eastAsia="en-Z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uiPriority w:val="99"/>
    <w:rPr>
      <w:color w:val="404040"/>
      <w:sz w:val="20"/>
      <w:szCs w:val="20"/>
      <w:lang w:val="en-ZA" w:eastAsia="en-Z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uiPriority w:val="99"/>
    <w:rPr>
      <w:color w:val="404040"/>
      <w:sz w:val="20"/>
      <w:szCs w:val="20"/>
      <w:lang w:val="en-ZA" w:eastAsia="en-Z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uiPriority w:val="99"/>
    <w:rPr>
      <w:color w:val="404040"/>
      <w:sz w:val="20"/>
      <w:szCs w:val="20"/>
      <w:lang w:val="en-ZA" w:eastAsia="en-Z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uiPriority w:val="99"/>
    <w:rPr>
      <w:color w:val="404040"/>
      <w:sz w:val="20"/>
      <w:szCs w:val="20"/>
      <w:lang w:val="en-ZA" w:eastAsia="en-Z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uiPriority w:val="99"/>
    <w:rPr>
      <w:color w:val="404040"/>
      <w:sz w:val="20"/>
      <w:szCs w:val="20"/>
      <w:lang w:val="en-ZA" w:eastAsia="en-Z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uiPriority w:val="99"/>
    <w:rPr>
      <w:color w:val="404040"/>
      <w:sz w:val="20"/>
      <w:szCs w:val="20"/>
      <w:lang w:val="en-ZA" w:eastAsia="en-ZA"/>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sz w:val="20"/>
      <w:szCs w:val="20"/>
      <w:lang w:val="en-ZA" w:eastAsia="en-ZA"/>
    </w:rPr>
    <w:tblPr>
      <w:tblStyleRowBandSize w:val="1"/>
      <w:tblStyleColBandSize w:val="1"/>
      <w:tblInd w:w="0" w:type="dxa"/>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uiPriority w:val="99"/>
    <w:rPr>
      <w:color w:val="404040"/>
      <w:sz w:val="20"/>
      <w:szCs w:val="20"/>
      <w:lang w:val="en-ZA" w:eastAsia="en-ZA"/>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uiPriority w:val="99"/>
    <w:rPr>
      <w:color w:val="404040"/>
      <w:sz w:val="20"/>
      <w:szCs w:val="20"/>
      <w:lang w:val="en-ZA" w:eastAsia="en-ZA"/>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uiPriority w:val="99"/>
    <w:rPr>
      <w:color w:val="404040"/>
      <w:sz w:val="20"/>
      <w:szCs w:val="20"/>
      <w:lang w:val="en-ZA" w:eastAsia="en-ZA"/>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uiPriority w:val="99"/>
    <w:rPr>
      <w:color w:val="404040"/>
      <w:sz w:val="20"/>
      <w:szCs w:val="20"/>
      <w:lang w:val="en-ZA" w:eastAsia="en-ZA"/>
    </w:rPr>
    <w:tblPr>
      <w:tblStyleRowBandSize w:val="1"/>
      <w:tblStyleColBandSize w:val="1"/>
      <w:tblInd w:w="0" w:type="dxa"/>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uiPriority w:val="99"/>
    <w:rPr>
      <w:color w:val="404040"/>
      <w:sz w:val="20"/>
      <w:szCs w:val="20"/>
      <w:lang w:val="en-ZA" w:eastAsia="en-ZA"/>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uiPriority w:val="9"/>
    <w:qFormat/>
    <w:rPr>
      <w:rFonts w:ascii="Arial" w:eastAsia="Arial" w:hAnsi="Arial" w:cs="Arial"/>
      <w:sz w:val="40"/>
      <w:szCs w:val="40"/>
    </w:rPr>
  </w:style>
  <w:style w:type="character" w:customStyle="1" w:styleId="Heading2Char">
    <w:name w:val="Heading 2 Char"/>
    <w:uiPriority w:val="9"/>
    <w:qFormat/>
    <w:rPr>
      <w:rFonts w:ascii="Arial" w:eastAsia="Arial" w:hAnsi="Arial" w:cs="Arial"/>
      <w:sz w:val="34"/>
    </w:rPr>
  </w:style>
  <w:style w:type="character" w:customStyle="1" w:styleId="Heading3Char">
    <w:name w:val="Heading 3 Char"/>
    <w:uiPriority w:val="9"/>
    <w:qFormat/>
    <w:rPr>
      <w:rFonts w:ascii="Arial" w:eastAsia="Arial" w:hAnsi="Arial" w:cs="Arial"/>
      <w:sz w:val="30"/>
      <w:szCs w:val="30"/>
    </w:rPr>
  </w:style>
  <w:style w:type="character" w:customStyle="1" w:styleId="Heading4Char">
    <w:name w:val="Heading 4 Char"/>
    <w:uiPriority w:val="9"/>
    <w:qFormat/>
    <w:rPr>
      <w:rFonts w:ascii="Arial" w:eastAsia="Arial" w:hAnsi="Arial" w:cs="Arial"/>
      <w:b/>
      <w:bCs/>
      <w:sz w:val="26"/>
      <w:szCs w:val="26"/>
    </w:rPr>
  </w:style>
  <w:style w:type="character" w:customStyle="1" w:styleId="Heading5Char">
    <w:name w:val="Heading 5 Char"/>
    <w:uiPriority w:val="9"/>
    <w:qFormat/>
    <w:rPr>
      <w:rFonts w:ascii="Arial" w:eastAsia="Arial" w:hAnsi="Arial" w:cs="Arial"/>
      <w:b/>
      <w:bCs/>
      <w:sz w:val="24"/>
      <w:szCs w:val="24"/>
    </w:rPr>
  </w:style>
  <w:style w:type="character" w:customStyle="1" w:styleId="Heading6Char">
    <w:name w:val="Heading 6 Char"/>
    <w:uiPriority w:val="9"/>
    <w:qFormat/>
    <w:rPr>
      <w:rFonts w:ascii="Arial" w:eastAsia="Arial" w:hAnsi="Arial" w:cs="Arial"/>
      <w:b/>
      <w:bCs/>
      <w:sz w:val="22"/>
      <w:szCs w:val="22"/>
    </w:rPr>
  </w:style>
  <w:style w:type="character" w:customStyle="1" w:styleId="Heading7Char">
    <w:name w:val="Heading 7 Char"/>
    <w:uiPriority w:val="9"/>
    <w:qFormat/>
    <w:rPr>
      <w:rFonts w:ascii="Arial" w:eastAsia="Arial" w:hAnsi="Arial" w:cs="Arial"/>
      <w:b/>
      <w:bCs/>
      <w:i/>
      <w:iCs/>
      <w:sz w:val="22"/>
      <w:szCs w:val="22"/>
    </w:rPr>
  </w:style>
  <w:style w:type="character" w:customStyle="1" w:styleId="Heading8Char">
    <w:name w:val="Heading 8 Char"/>
    <w:uiPriority w:val="9"/>
    <w:qFormat/>
    <w:rPr>
      <w:rFonts w:ascii="Arial" w:eastAsia="Arial" w:hAnsi="Arial" w:cs="Arial"/>
      <w:i/>
      <w:iCs/>
      <w:sz w:val="22"/>
      <w:szCs w:val="22"/>
    </w:rPr>
  </w:style>
  <w:style w:type="character" w:customStyle="1" w:styleId="Heading9Char">
    <w:name w:val="Heading 9 Char"/>
    <w:uiPriority w:val="9"/>
    <w:qFormat/>
    <w:rPr>
      <w:rFonts w:ascii="Arial" w:eastAsia="Arial" w:hAnsi="Arial" w:cs="Arial"/>
      <w:i/>
      <w:iCs/>
      <w:sz w:val="21"/>
      <w:szCs w:val="21"/>
    </w:rPr>
  </w:style>
  <w:style w:type="character" w:customStyle="1" w:styleId="TitleChar">
    <w:name w:val="Title Char"/>
    <w:uiPriority w:val="10"/>
    <w:qFormat/>
    <w:rPr>
      <w:sz w:val="48"/>
      <w:szCs w:val="48"/>
    </w:rPr>
  </w:style>
  <w:style w:type="character" w:customStyle="1" w:styleId="SubtitleChar">
    <w:name w:val="Subtitle Char"/>
    <w:uiPriority w:val="11"/>
    <w:qFormat/>
    <w:rPr>
      <w:sz w:val="24"/>
      <w:szCs w:val="24"/>
    </w:rPr>
  </w:style>
  <w:style w:type="character" w:customStyle="1" w:styleId="QuoteChar">
    <w:name w:val="Quote Char"/>
    <w:uiPriority w:val="29"/>
    <w:qFormat/>
    <w:rPr>
      <w:i/>
    </w:rPr>
  </w:style>
  <w:style w:type="character" w:customStyle="1" w:styleId="IntenseQuoteChar">
    <w:name w:val="Intense Quote Char"/>
    <w:uiPriority w:val="30"/>
    <w:qFormat/>
    <w:rPr>
      <w:i/>
    </w:rPr>
  </w:style>
  <w:style w:type="character" w:customStyle="1" w:styleId="HeaderChar">
    <w:name w:val="Header Char"/>
    <w:uiPriority w:val="99"/>
    <w:qFormat/>
  </w:style>
  <w:style w:type="character" w:customStyle="1" w:styleId="FooterChar">
    <w:name w:val="Footer Char"/>
    <w:uiPriority w:val="99"/>
    <w:qFormat/>
  </w:style>
  <w:style w:type="character" w:customStyle="1" w:styleId="CaptionChar">
    <w:name w:val="Caption Char"/>
    <w:uiPriority w:val="99"/>
    <w:qFormat/>
  </w:style>
  <w:style w:type="character" w:styleId="Hyperlink">
    <w:name w:val="Hyperlink"/>
    <w:uiPriority w:val="99"/>
    <w:unhideWhenUsed/>
    <w:rPr>
      <w:color w:val="0563C1" w:themeColor="hyperlink"/>
      <w:u w:val="single"/>
    </w:rPr>
  </w:style>
  <w:style w:type="character" w:customStyle="1" w:styleId="FootnoteTextChar">
    <w:name w:val="Footnote Text Char"/>
    <w:uiPriority w:val="99"/>
    <w:qFormat/>
    <w:rPr>
      <w:sz w:val="18"/>
    </w:rPr>
  </w:style>
  <w:style w:type="character" w:customStyle="1" w:styleId="FootnoteCharacters">
    <w:name w:val="Footnote Characters"/>
    <w:uiPriority w:val="99"/>
    <w:unhideWhenUsed/>
    <w:qFormat/>
    <w:rPr>
      <w:vertAlign w:val="superscript"/>
    </w:rPr>
  </w:style>
  <w:style w:type="character" w:styleId="FootnoteReference">
    <w:name w:val="footnote reference"/>
    <w:rPr>
      <w:vertAlign w:val="superscript"/>
    </w:rPr>
  </w:style>
  <w:style w:type="character" w:customStyle="1" w:styleId="EndnoteTextChar">
    <w:name w:val="Endnote Text Char"/>
    <w:uiPriority w:val="99"/>
    <w:qFormat/>
    <w:rPr>
      <w:sz w:val="20"/>
    </w:rPr>
  </w:style>
  <w:style w:type="character" w:customStyle="1" w:styleId="EndnoteCharacters">
    <w:name w:val="Endnote Characters"/>
    <w:uiPriority w:val="99"/>
    <w:semiHidden/>
    <w:unhideWhenUsed/>
    <w:qFormat/>
    <w:rPr>
      <w:vertAlign w:val="superscript"/>
    </w:rPr>
  </w:style>
  <w:style w:type="character" w:styleId="EndnoteReference">
    <w:name w:val="endnote reference"/>
    <w:rPr>
      <w:vertAlign w:val="superscript"/>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uiPriority w:val="35"/>
    <w:semiHidden/>
    <w:unhideWhenUsed/>
    <w:qFormat/>
    <w:rPr>
      <w:b/>
      <w:bCs/>
      <w:color w:val="5B9BD5" w:themeColor="accent1"/>
      <w:sz w:val="18"/>
      <w:szCs w:val="18"/>
    </w:rPr>
  </w:style>
  <w:style w:type="paragraph" w:customStyle="1" w:styleId="Index">
    <w:name w:val="Index"/>
    <w:basedOn w:val="Normal"/>
    <w:qFormat/>
    <w:pPr>
      <w:suppressLineNumbers/>
    </w:pPr>
    <w:rPr>
      <w:rFonts w:cs="Noto Sans Devanagari"/>
    </w:rPr>
  </w:style>
  <w:style w:type="paragraph" w:styleId="Title">
    <w:name w:val="Title"/>
    <w:basedOn w:val="Normal"/>
    <w:uiPriority w:val="10"/>
    <w:qFormat/>
    <w:pPr>
      <w:spacing w:before="300"/>
      <w:contextualSpacing/>
    </w:pPr>
    <w:rPr>
      <w:sz w:val="48"/>
      <w:szCs w:val="48"/>
    </w:rPr>
  </w:style>
  <w:style w:type="paragraph" w:styleId="Subtitle">
    <w:name w:val="Subtitle"/>
    <w:basedOn w:val="Normal"/>
    <w:uiPriority w:val="11"/>
    <w:qFormat/>
    <w:pPr>
      <w:spacing w:before="200"/>
    </w:pPr>
    <w:rPr>
      <w:sz w:val="24"/>
      <w:szCs w:val="24"/>
    </w:rPr>
  </w:style>
  <w:style w:type="paragraph" w:styleId="Quote">
    <w:name w:val="Quote"/>
    <w:basedOn w:val="Normal"/>
    <w:uiPriority w:val="29"/>
    <w:qFormat/>
    <w:pPr>
      <w:ind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customStyle="1" w:styleId="HeaderandFooter">
    <w:name w:val="Header and Footer"/>
    <w:basedOn w:val="Normal"/>
    <w:qFormat/>
  </w:style>
  <w:style w:type="paragraph" w:styleId="Header">
    <w:name w:val="header"/>
    <w:basedOn w:val="Normal"/>
    <w:uiPriority w:val="99"/>
    <w:unhideWhenUsed/>
    <w:pPr>
      <w:tabs>
        <w:tab w:val="center" w:pos="7143"/>
        <w:tab w:val="right" w:pos="14287"/>
      </w:tabs>
      <w:spacing w:after="0" w:line="240" w:lineRule="auto"/>
    </w:pPr>
  </w:style>
  <w:style w:type="paragraph" w:styleId="Footer">
    <w:name w:val="footer"/>
    <w:basedOn w:val="Normal"/>
    <w:uiPriority w:val="99"/>
    <w:unhideWhenUsed/>
    <w:pPr>
      <w:tabs>
        <w:tab w:val="center" w:pos="7143"/>
        <w:tab w:val="right" w:pos="14287"/>
      </w:tabs>
      <w:spacing w:after="0" w:line="240" w:lineRule="auto"/>
    </w:pPr>
  </w:style>
  <w:style w:type="paragraph" w:styleId="FootnoteText">
    <w:name w:val="footnote text"/>
    <w:basedOn w:val="Normal"/>
    <w:uiPriority w:val="99"/>
    <w:semiHidden/>
    <w:unhideWhenUsed/>
    <w:pPr>
      <w:spacing w:after="40" w:line="240" w:lineRule="auto"/>
    </w:pPr>
    <w:rPr>
      <w:sz w:val="18"/>
    </w:rPr>
  </w:style>
  <w:style w:type="paragraph" w:styleId="EndnoteText">
    <w:name w:val="endnote text"/>
    <w:basedOn w:val="Normal"/>
    <w:uiPriority w:val="99"/>
    <w:semiHidden/>
    <w:unhideWhenUsed/>
    <w:pPr>
      <w:spacing w:after="0" w:line="240" w:lineRule="auto"/>
    </w:pPr>
    <w:rPr>
      <w:sz w:val="20"/>
    </w:rPr>
  </w:style>
  <w:style w:type="paragraph" w:styleId="TOC1">
    <w:name w:val="toc 1"/>
    <w:basedOn w:val="Normal"/>
    <w:uiPriority w:val="39"/>
    <w:unhideWhenUsed/>
    <w:pPr>
      <w:spacing w:after="57"/>
    </w:pPr>
  </w:style>
  <w:style w:type="paragraph" w:styleId="TOC2">
    <w:name w:val="toc 2"/>
    <w:basedOn w:val="Normal"/>
    <w:uiPriority w:val="39"/>
    <w:unhideWhenUsed/>
    <w:pPr>
      <w:spacing w:after="57"/>
      <w:ind w:left="283"/>
    </w:pPr>
  </w:style>
  <w:style w:type="paragraph" w:styleId="TOC3">
    <w:name w:val="toc 3"/>
    <w:basedOn w:val="Normal"/>
    <w:uiPriority w:val="39"/>
    <w:unhideWhenUsed/>
    <w:pPr>
      <w:spacing w:after="57"/>
      <w:ind w:left="567"/>
    </w:pPr>
  </w:style>
  <w:style w:type="paragraph" w:styleId="TOC4">
    <w:name w:val="toc 4"/>
    <w:basedOn w:val="Normal"/>
    <w:uiPriority w:val="39"/>
    <w:unhideWhenUsed/>
    <w:pPr>
      <w:spacing w:after="57"/>
      <w:ind w:left="850"/>
    </w:pPr>
  </w:style>
  <w:style w:type="paragraph" w:styleId="TOC5">
    <w:name w:val="toc 5"/>
    <w:basedOn w:val="Normal"/>
    <w:uiPriority w:val="39"/>
    <w:unhideWhenUsed/>
    <w:pPr>
      <w:spacing w:after="57"/>
      <w:ind w:left="1134"/>
    </w:pPr>
  </w:style>
  <w:style w:type="paragraph" w:styleId="TOC6">
    <w:name w:val="toc 6"/>
    <w:basedOn w:val="Normal"/>
    <w:uiPriority w:val="39"/>
    <w:unhideWhenUsed/>
    <w:pPr>
      <w:spacing w:after="57"/>
      <w:ind w:left="1417"/>
    </w:pPr>
  </w:style>
  <w:style w:type="paragraph" w:styleId="TOC7">
    <w:name w:val="toc 7"/>
    <w:basedOn w:val="Normal"/>
    <w:uiPriority w:val="39"/>
    <w:unhideWhenUsed/>
    <w:pPr>
      <w:spacing w:after="57"/>
      <w:ind w:left="1701"/>
    </w:pPr>
  </w:style>
  <w:style w:type="paragraph" w:styleId="TOC8">
    <w:name w:val="toc 8"/>
    <w:basedOn w:val="Normal"/>
    <w:uiPriority w:val="39"/>
    <w:unhideWhenUsed/>
    <w:pPr>
      <w:spacing w:after="57"/>
      <w:ind w:left="1984"/>
    </w:pPr>
  </w:style>
  <w:style w:type="paragraph" w:styleId="TOC9">
    <w:name w:val="toc 9"/>
    <w:basedOn w:val="Normal"/>
    <w:uiPriority w:val="39"/>
    <w:unhideWhenUsed/>
    <w:pPr>
      <w:spacing w:after="57"/>
      <w:ind w:left="2268"/>
    </w:pPr>
  </w:style>
  <w:style w:type="paragraph" w:styleId="IndexHeading">
    <w:name w:val="index heading"/>
    <w:basedOn w:val="Heading"/>
  </w:style>
  <w:style w:type="paragraph" w:styleId="TOCHeading">
    <w:name w:val="TOC Heading"/>
    <w:uiPriority w:val="39"/>
    <w:unhideWhenUsed/>
    <w:qFormat/>
    <w:pPr>
      <w:spacing w:after="200" w:line="276" w:lineRule="auto"/>
    </w:pPr>
  </w:style>
  <w:style w:type="paragraph" w:styleId="TableofFigures">
    <w:name w:val="table of figures"/>
    <w:basedOn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Revision">
    <w:name w:val="Revision"/>
    <w:hidden/>
    <w:uiPriority w:val="99"/>
    <w:semiHidden/>
    <w:rsid w:val="00B26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6350" cap="flat" cmpd="sng" algn="ctr"/>
        <a:ln w="12700" cap="flat" cmpd="sng" algn="ctr"/>
        <a:ln w="19050" cap="flat" cmpd="sng" algn="ctr"/>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Berman</dc:creator>
  <dc:description/>
  <cp:lastModifiedBy>Themba Shongwe</cp:lastModifiedBy>
  <cp:revision>8</cp:revision>
  <dcterms:created xsi:type="dcterms:W3CDTF">2024-03-10T06:45:00Z</dcterms:created>
  <dcterms:modified xsi:type="dcterms:W3CDTF">2025-03-28T17:27:00Z</dcterms:modified>
  <dc:language>en-ZA</dc:language>
</cp:coreProperties>
</file>